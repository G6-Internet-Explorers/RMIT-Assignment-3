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88714A" w14:textId="77777777" w:rsidR="00B64B36" w:rsidRDefault="00B64B36" w:rsidP="00B64B36">
      <w:pPr>
        <w:jc w:val="center"/>
        <w:rPr>
          <w:sz w:val="40"/>
          <w:szCs w:val="40"/>
        </w:rPr>
      </w:pPr>
      <w:bookmarkStart w:id="0" w:name="_Hlk30838784"/>
      <w:bookmarkStart w:id="1" w:name="_GoBack"/>
      <w:bookmarkEnd w:id="1"/>
    </w:p>
    <w:p w14:paraId="21639631" w14:textId="5A57B572" w:rsidR="00B64B36" w:rsidRDefault="00A63819" w:rsidP="00B64B36">
      <w:pPr>
        <w:jc w:val="center"/>
        <w:rPr>
          <w:sz w:val="40"/>
          <w:szCs w:val="40"/>
        </w:rPr>
      </w:pPr>
      <w:r>
        <w:rPr>
          <w:noProof/>
        </w:rPr>
        <w:drawing>
          <wp:inline distT="0" distB="0" distL="0" distR="0" wp14:anchorId="15A9DD03" wp14:editId="0BC63B3F">
            <wp:extent cx="2087880" cy="20193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87880" cy="2019300"/>
                    </a:xfrm>
                    <a:prstGeom prst="rect">
                      <a:avLst/>
                    </a:prstGeom>
                    <a:noFill/>
                    <a:ln>
                      <a:noFill/>
                    </a:ln>
                  </pic:spPr>
                </pic:pic>
              </a:graphicData>
            </a:graphic>
          </wp:inline>
        </w:drawing>
      </w:r>
    </w:p>
    <w:p w14:paraId="71D8B7D1" w14:textId="07E6831F" w:rsidR="00A63819" w:rsidRDefault="00A63819" w:rsidP="00B64B36">
      <w:pPr>
        <w:jc w:val="center"/>
        <w:rPr>
          <w:sz w:val="40"/>
          <w:szCs w:val="40"/>
        </w:rPr>
      </w:pPr>
      <w:r>
        <w:rPr>
          <w:sz w:val="40"/>
          <w:szCs w:val="40"/>
        </w:rPr>
        <w:t>G6 Internet Explorers</w:t>
      </w:r>
    </w:p>
    <w:p w14:paraId="0C728BD0" w14:textId="77777777" w:rsidR="00B64B36" w:rsidRDefault="00B64B36" w:rsidP="00B64B36">
      <w:pPr>
        <w:jc w:val="center"/>
        <w:rPr>
          <w:sz w:val="40"/>
          <w:szCs w:val="40"/>
        </w:rPr>
      </w:pPr>
    </w:p>
    <w:p w14:paraId="597020F7" w14:textId="157E5CD1" w:rsidR="00495EFB" w:rsidRPr="00495EFB" w:rsidRDefault="007B1B54" w:rsidP="00495EFB">
      <w:pPr>
        <w:rPr>
          <w:lang w:eastAsia="en-US"/>
        </w:rPr>
      </w:pPr>
      <w:r>
        <w:rPr>
          <w:noProof/>
        </w:rPr>
        <w:drawing>
          <wp:inline distT="0" distB="0" distL="0" distR="0" wp14:anchorId="2BBB6BDC" wp14:editId="27CB1FBF">
            <wp:extent cx="5731510" cy="8102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810260"/>
                    </a:xfrm>
                    <a:prstGeom prst="rect">
                      <a:avLst/>
                    </a:prstGeom>
                  </pic:spPr>
                </pic:pic>
              </a:graphicData>
            </a:graphic>
          </wp:inline>
        </w:drawing>
      </w:r>
    </w:p>
    <w:p w14:paraId="2E56D477" w14:textId="354F3BB7" w:rsidR="00495EFB" w:rsidRPr="00495EFB" w:rsidRDefault="007B1B54" w:rsidP="00495EFB">
      <w:pPr>
        <w:jc w:val="center"/>
        <w:rPr>
          <w:sz w:val="56"/>
          <w:szCs w:val="56"/>
          <w:lang w:eastAsia="en-US"/>
        </w:rPr>
      </w:pPr>
      <w:r>
        <w:rPr>
          <w:sz w:val="56"/>
          <w:szCs w:val="56"/>
          <w:lang w:eastAsia="en-US"/>
        </w:rPr>
        <w:t>keeping plants alive.</w:t>
      </w:r>
    </w:p>
    <w:p w14:paraId="31A08DCF" w14:textId="776CFD96" w:rsidR="00495EFB" w:rsidRDefault="00495EFB" w:rsidP="00495EFB">
      <w:pPr>
        <w:rPr>
          <w:lang w:eastAsia="en-US"/>
        </w:rPr>
      </w:pPr>
    </w:p>
    <w:p w14:paraId="1A189C7F" w14:textId="3DAD97B8" w:rsidR="00495EFB" w:rsidRDefault="00495EFB" w:rsidP="00495EFB">
      <w:pPr>
        <w:rPr>
          <w:lang w:eastAsia="en-US"/>
        </w:rPr>
      </w:pPr>
    </w:p>
    <w:p w14:paraId="47A24E93" w14:textId="77777777" w:rsidR="00495EFB" w:rsidRDefault="00495EFB" w:rsidP="00495EFB">
      <w:pPr>
        <w:rPr>
          <w:lang w:eastAsia="en-US"/>
        </w:rPr>
      </w:pPr>
    </w:p>
    <w:p w14:paraId="37170D47" w14:textId="0A65343D" w:rsidR="00495EFB" w:rsidRDefault="00495EFB" w:rsidP="00495EFB">
      <w:pPr>
        <w:rPr>
          <w:lang w:eastAsia="en-US"/>
        </w:rPr>
      </w:pPr>
    </w:p>
    <w:p w14:paraId="6791BAA9" w14:textId="401416E7" w:rsidR="00495EFB" w:rsidRPr="00495EFB" w:rsidRDefault="00495EFB" w:rsidP="00495EFB">
      <w:pPr>
        <w:rPr>
          <w:lang w:eastAsia="en-US"/>
        </w:rPr>
      </w:pPr>
      <w:r>
        <w:rPr>
          <w:noProof/>
          <w:sz w:val="40"/>
          <w:szCs w:val="40"/>
        </w:rPr>
        <mc:AlternateContent>
          <mc:Choice Requires="wps">
            <w:drawing>
              <wp:anchor distT="0" distB="0" distL="114300" distR="114300" simplePos="0" relativeHeight="251659264" behindDoc="1" locked="0" layoutInCell="1" allowOverlap="1" wp14:anchorId="17E3CFEC" wp14:editId="042B0100">
                <wp:simplePos x="0" y="0"/>
                <wp:positionH relativeFrom="column">
                  <wp:posOffset>-890337</wp:posOffset>
                </wp:positionH>
                <wp:positionV relativeFrom="paragraph">
                  <wp:posOffset>195212</wp:posOffset>
                </wp:positionV>
                <wp:extent cx="7522210" cy="4525779"/>
                <wp:effectExtent l="0" t="0" r="21590" b="27305"/>
                <wp:wrapNone/>
                <wp:docPr id="2" name="Rectangle 2"/>
                <wp:cNvGraphicFramePr/>
                <a:graphic xmlns:a="http://schemas.openxmlformats.org/drawingml/2006/main">
                  <a:graphicData uri="http://schemas.microsoft.com/office/word/2010/wordprocessingShape">
                    <wps:wsp>
                      <wps:cNvSpPr/>
                      <wps:spPr>
                        <a:xfrm>
                          <a:off x="0" y="0"/>
                          <a:ext cx="7522210" cy="4525779"/>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C70753B" id="Rectangle 2" o:spid="_x0000_s1026" style="position:absolute;margin-left:-70.1pt;margin-top:15.35pt;width:592.3pt;height:356.3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" fillcolor="#afe084" strokecolor="#794908 [1604]" strokeweight="1pt"/>
            </w:pict>
          </mc:Fallback>
        </mc:AlternateContent>
      </w:r>
    </w:p>
    <w:p w14:paraId="49D86A7A" w14:textId="4DD80C67" w:rsidR="00B64B36" w:rsidRPr="00B64B36" w:rsidRDefault="00B64B36" w:rsidP="00B64B36">
      <w:pPr>
        <w:jc w:val="center"/>
        <w:rPr>
          <w:sz w:val="40"/>
          <w:szCs w:val="40"/>
        </w:rPr>
      </w:pPr>
    </w:p>
    <w:p w14:paraId="12E1FE80" w14:textId="77777777" w:rsidR="00495EFB" w:rsidRDefault="00495EFB" w:rsidP="00B64B36">
      <w:pPr>
        <w:jc w:val="center"/>
        <w:rPr>
          <w:b/>
          <w:bCs/>
          <w:sz w:val="36"/>
          <w:szCs w:val="36"/>
        </w:rPr>
      </w:pPr>
    </w:p>
    <w:p w14:paraId="5F62B0A5" w14:textId="77777777" w:rsidR="00495EFB" w:rsidRDefault="00495EFB" w:rsidP="00B64B36">
      <w:pPr>
        <w:jc w:val="center"/>
        <w:rPr>
          <w:b/>
          <w:bCs/>
          <w:sz w:val="36"/>
          <w:szCs w:val="36"/>
        </w:rPr>
      </w:pPr>
    </w:p>
    <w:p w14:paraId="75D4D949" w14:textId="02ED29A1" w:rsidR="00B64B36" w:rsidRPr="007B1B54" w:rsidRDefault="00E57B8B" w:rsidP="00B64B36">
      <w:pPr>
        <w:jc w:val="center"/>
        <w:rPr>
          <w:b/>
          <w:bCs/>
          <w:color w:val="auto"/>
          <w:sz w:val="36"/>
          <w:szCs w:val="36"/>
        </w:rPr>
      </w:pPr>
      <w:r w:rsidRPr="007B1B54">
        <w:rPr>
          <w:b/>
          <w:bCs/>
          <w:color w:val="auto"/>
          <w:sz w:val="36"/>
          <w:szCs w:val="36"/>
        </w:rPr>
        <w:t>Prepared by:</w:t>
      </w:r>
    </w:p>
    <w:p w14:paraId="64C288B5" w14:textId="4C1AC158" w:rsidR="00E57B8B" w:rsidRPr="007B1B54" w:rsidRDefault="00E57B8B" w:rsidP="00B64B36">
      <w:pPr>
        <w:jc w:val="center"/>
        <w:rPr>
          <w:b/>
          <w:bCs/>
          <w:color w:val="auto"/>
          <w:sz w:val="36"/>
          <w:szCs w:val="36"/>
        </w:rPr>
      </w:pPr>
      <w:r w:rsidRPr="007B1B54">
        <w:rPr>
          <w:b/>
          <w:bCs/>
          <w:color w:val="auto"/>
          <w:sz w:val="36"/>
          <w:szCs w:val="36"/>
        </w:rPr>
        <w:t>Daria Sukonnova</w:t>
      </w:r>
    </w:p>
    <w:p w14:paraId="1DBEF8C4" w14:textId="1A3A1E77" w:rsidR="00E57B8B" w:rsidRPr="007B1B54" w:rsidRDefault="00E57B8B" w:rsidP="00B64B36">
      <w:pPr>
        <w:jc w:val="center"/>
        <w:rPr>
          <w:b/>
          <w:bCs/>
          <w:color w:val="auto"/>
          <w:sz w:val="36"/>
          <w:szCs w:val="36"/>
        </w:rPr>
      </w:pPr>
      <w:r w:rsidRPr="007B1B54">
        <w:rPr>
          <w:b/>
          <w:bCs/>
          <w:color w:val="auto"/>
          <w:sz w:val="36"/>
          <w:szCs w:val="36"/>
        </w:rPr>
        <w:t>Shane Thacker</w:t>
      </w:r>
    </w:p>
    <w:p w14:paraId="23B30DDB" w14:textId="792229EB" w:rsidR="00E57B8B" w:rsidRPr="007B1B54" w:rsidRDefault="00FD4D0A" w:rsidP="00FD4D0A">
      <w:pPr>
        <w:tabs>
          <w:tab w:val="center" w:pos="4513"/>
          <w:tab w:val="left" w:pos="7517"/>
        </w:tabs>
        <w:rPr>
          <w:b/>
          <w:bCs/>
          <w:color w:val="auto"/>
          <w:sz w:val="36"/>
          <w:szCs w:val="36"/>
        </w:rPr>
      </w:pPr>
      <w:r w:rsidRPr="007B1B54">
        <w:rPr>
          <w:b/>
          <w:bCs/>
          <w:color w:val="auto"/>
          <w:sz w:val="36"/>
          <w:szCs w:val="36"/>
        </w:rPr>
        <w:tab/>
      </w:r>
      <w:r w:rsidR="00E57B8B" w:rsidRPr="007B1B54">
        <w:rPr>
          <w:b/>
          <w:bCs/>
          <w:color w:val="auto"/>
          <w:sz w:val="36"/>
          <w:szCs w:val="36"/>
        </w:rPr>
        <w:t>Jeremy Naupay</w:t>
      </w:r>
      <w:r w:rsidRPr="007B1B54">
        <w:rPr>
          <w:b/>
          <w:bCs/>
          <w:color w:val="auto"/>
          <w:sz w:val="36"/>
          <w:szCs w:val="36"/>
        </w:rPr>
        <w:tab/>
      </w:r>
    </w:p>
    <w:p w14:paraId="63E4F8A5" w14:textId="74496E29" w:rsidR="00E57B8B" w:rsidRPr="00CE75E1" w:rsidRDefault="00E57B8B" w:rsidP="00B64B36">
      <w:pPr>
        <w:jc w:val="center"/>
        <w:rPr>
          <w:color w:val="D9D9D9" w:themeColor="background1" w:themeShade="D9"/>
          <w:sz w:val="36"/>
          <w:szCs w:val="36"/>
        </w:rPr>
      </w:pPr>
      <w:r w:rsidRPr="007B1B54">
        <w:rPr>
          <w:b/>
          <w:bCs/>
          <w:color w:val="auto"/>
          <w:sz w:val="36"/>
          <w:szCs w:val="36"/>
        </w:rPr>
        <w:t>Brian Dean</w:t>
      </w:r>
    </w:p>
    <w:p w14:paraId="217C9DD3" w14:textId="3F727A90" w:rsidR="00E57B8B" w:rsidRPr="00CE75E1" w:rsidRDefault="00E57B8B" w:rsidP="00B64B36">
      <w:pPr>
        <w:jc w:val="center"/>
        <w:rPr>
          <w:color w:val="D9D9D9" w:themeColor="background1" w:themeShade="D9"/>
          <w:sz w:val="40"/>
          <w:szCs w:val="40"/>
        </w:rPr>
      </w:pPr>
    </w:p>
    <w:p w14:paraId="1140EB33" w14:textId="579FE2EE" w:rsidR="00B64B36" w:rsidRPr="007B1B54" w:rsidRDefault="00B64B36" w:rsidP="00B64B36">
      <w:pPr>
        <w:jc w:val="center"/>
        <w:rPr>
          <w:b/>
          <w:bCs/>
          <w:color w:val="auto"/>
          <w:sz w:val="36"/>
          <w:szCs w:val="36"/>
        </w:rPr>
      </w:pPr>
      <w:r w:rsidRPr="007B1B54">
        <w:rPr>
          <w:b/>
          <w:bCs/>
          <w:color w:val="auto"/>
          <w:sz w:val="36"/>
          <w:szCs w:val="36"/>
        </w:rPr>
        <w:t>Submitted to RMIT</w:t>
      </w:r>
    </w:p>
    <w:p w14:paraId="40DD5C82" w14:textId="1FFF2E99" w:rsidR="00B64B36" w:rsidRPr="007B1B54" w:rsidRDefault="00495EFB" w:rsidP="00B64B36">
      <w:pPr>
        <w:jc w:val="center"/>
        <w:rPr>
          <w:b/>
          <w:bCs/>
          <w:color w:val="auto"/>
          <w:sz w:val="36"/>
          <w:szCs w:val="36"/>
        </w:rPr>
      </w:pPr>
      <w:r w:rsidRPr="007B1B54">
        <w:rPr>
          <w:b/>
          <w:bCs/>
          <w:color w:val="auto"/>
          <w:sz w:val="36"/>
          <w:szCs w:val="36"/>
        </w:rPr>
        <w:t>&lt;Insert Date&gt;</w:t>
      </w:r>
      <w:r w:rsidR="00E57B8B" w:rsidRPr="007B1B54">
        <w:rPr>
          <w:b/>
          <w:bCs/>
          <w:color w:val="auto"/>
          <w:sz w:val="36"/>
          <w:szCs w:val="36"/>
        </w:rPr>
        <w:t>0</w:t>
      </w:r>
    </w:p>
    <w:p w14:paraId="2B569038" w14:textId="77777777" w:rsidR="00E57B8B" w:rsidRPr="007B1B54" w:rsidRDefault="00E57B8B" w:rsidP="00B64B36">
      <w:pPr>
        <w:jc w:val="center"/>
        <w:rPr>
          <w:b/>
          <w:bCs/>
          <w:color w:val="auto"/>
          <w:sz w:val="36"/>
          <w:szCs w:val="36"/>
        </w:rPr>
      </w:pPr>
      <w:r w:rsidRPr="007B1B54">
        <w:rPr>
          <w:b/>
          <w:bCs/>
          <w:color w:val="auto"/>
          <w:sz w:val="36"/>
          <w:szCs w:val="36"/>
        </w:rPr>
        <w:t xml:space="preserve">Course Instructor: </w:t>
      </w:r>
    </w:p>
    <w:bookmarkEnd w:id="0"/>
    <w:p w14:paraId="51CB3D27" w14:textId="58642751" w:rsidR="00B64B36" w:rsidRPr="00CE75E1" w:rsidRDefault="005766C5" w:rsidP="00B64B36">
      <w:pPr>
        <w:jc w:val="center"/>
        <w:rPr>
          <w:b/>
          <w:bCs/>
          <w:color w:val="D9D9D9" w:themeColor="background1" w:themeShade="D9"/>
          <w:sz w:val="36"/>
          <w:szCs w:val="36"/>
        </w:rPr>
      </w:pPr>
      <w:r w:rsidRPr="007B1B54">
        <w:rPr>
          <w:b/>
          <w:bCs/>
          <w:color w:val="auto"/>
          <w:sz w:val="36"/>
          <w:szCs w:val="36"/>
        </w:rPr>
        <w:t>Anthony Clapp</w:t>
      </w:r>
    </w:p>
    <w:p w14:paraId="788F5B83" w14:textId="77777777" w:rsidR="00495EFB" w:rsidRPr="00E57B8B" w:rsidRDefault="00495EFB" w:rsidP="00495EFB">
      <w:pPr>
        <w:rPr>
          <w:sz w:val="36"/>
          <w:szCs w:val="36"/>
        </w:rPr>
      </w:pPr>
    </w:p>
    <w:sdt>
      <w:sdtPr>
        <w:rPr>
          <w:rFonts w:eastAsiaTheme="minorHAnsi" w:cstheme="minorBidi"/>
          <w:b w:val="0"/>
          <w:color w:val="auto"/>
          <w:sz w:val="22"/>
          <w:szCs w:val="24"/>
          <w:lang w:eastAsia="en-AU"/>
        </w:rPr>
        <w:id w:val="2116560881"/>
        <w:docPartObj>
          <w:docPartGallery w:val="Table of Contents"/>
          <w:docPartUnique/>
        </w:docPartObj>
      </w:sdtPr>
      <w:sdtEndPr>
        <w:rPr>
          <w:rFonts w:eastAsia="Times New Roman" w:cs="Times New Roman"/>
          <w:bCs/>
          <w:noProof/>
          <w:color w:val="000000" w:themeColor="text1"/>
        </w:rPr>
      </w:sdtEndPr>
      <w:sdtContent>
        <w:p w14:paraId="0F6AADC2" w14:textId="3D1A900A" w:rsidR="00663667" w:rsidRPr="007B1B54" w:rsidRDefault="00663667" w:rsidP="007B1B54">
          <w:pPr>
            <w:pStyle w:val="Heading2"/>
            <w:rPr>
              <w:rStyle w:val="Heading1Char"/>
            </w:rPr>
          </w:pPr>
          <w:r w:rsidRPr="007B1B54">
            <w:rPr>
              <w:rStyle w:val="Heading1Char"/>
            </w:rPr>
            <w:t>Contents</w:t>
          </w:r>
        </w:p>
        <w:p w14:paraId="00A4226B" w14:textId="542120F0" w:rsidR="00E9097A" w:rsidRDefault="00663667">
          <w:pPr>
            <w:pStyle w:val="TOC1"/>
            <w:tabs>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29800957" w:history="1">
            <w:r w:rsidR="00E9097A" w:rsidRPr="00EA1F44">
              <w:rPr>
                <w:rStyle w:val="Hyperlink"/>
                <w:noProof/>
              </w:rPr>
              <w:t>Introduction</w:t>
            </w:r>
            <w:r w:rsidR="00E9097A">
              <w:rPr>
                <w:noProof/>
                <w:webHidden/>
              </w:rPr>
              <w:tab/>
            </w:r>
            <w:r w:rsidR="00E9097A">
              <w:rPr>
                <w:noProof/>
                <w:webHidden/>
              </w:rPr>
              <w:fldChar w:fldCharType="begin"/>
            </w:r>
            <w:r w:rsidR="00E9097A">
              <w:rPr>
                <w:noProof/>
                <w:webHidden/>
              </w:rPr>
              <w:instrText xml:space="preserve"> PAGEREF _Toc29800957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33C905A4" w14:textId="31935675" w:rsidR="00E9097A" w:rsidRDefault="00432206">
          <w:pPr>
            <w:pStyle w:val="TOC1"/>
            <w:tabs>
              <w:tab w:val="right" w:leader="dot" w:pos="9016"/>
            </w:tabs>
            <w:rPr>
              <w:rFonts w:asciiTheme="minorHAnsi" w:eastAsiaTheme="minorEastAsia" w:hAnsiTheme="minorHAnsi"/>
              <w:noProof/>
              <w:lang w:eastAsia="en-AU"/>
            </w:rPr>
          </w:pPr>
          <w:hyperlink w:anchor="_Toc29800958" w:history="1">
            <w:r w:rsidR="00E9097A" w:rsidRPr="00EA1F44">
              <w:rPr>
                <w:rStyle w:val="Hyperlink"/>
                <w:noProof/>
              </w:rPr>
              <w:t>Team Profile</w:t>
            </w:r>
            <w:r w:rsidR="00E9097A">
              <w:rPr>
                <w:noProof/>
                <w:webHidden/>
              </w:rPr>
              <w:tab/>
            </w:r>
            <w:r w:rsidR="00E9097A">
              <w:rPr>
                <w:noProof/>
                <w:webHidden/>
              </w:rPr>
              <w:fldChar w:fldCharType="begin"/>
            </w:r>
            <w:r w:rsidR="00E9097A">
              <w:rPr>
                <w:noProof/>
                <w:webHidden/>
              </w:rPr>
              <w:instrText xml:space="preserve"> PAGEREF _Toc29800958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1EA22D8" w14:textId="471ACB1E" w:rsidR="00E9097A" w:rsidRDefault="00432206">
          <w:pPr>
            <w:pStyle w:val="TOC2"/>
            <w:tabs>
              <w:tab w:val="right" w:leader="dot" w:pos="9016"/>
            </w:tabs>
            <w:rPr>
              <w:rFonts w:asciiTheme="minorHAnsi" w:eastAsiaTheme="minorEastAsia" w:hAnsiTheme="minorHAnsi"/>
              <w:noProof/>
              <w:lang w:eastAsia="en-AU"/>
            </w:rPr>
          </w:pPr>
          <w:hyperlink w:anchor="_Toc29800959" w:history="1">
            <w:r w:rsidR="00E9097A" w:rsidRPr="00EA1F44">
              <w:rPr>
                <w:rStyle w:val="Hyperlink"/>
                <w:noProof/>
              </w:rPr>
              <w:t>Team Name</w:t>
            </w:r>
            <w:r w:rsidR="00E9097A">
              <w:rPr>
                <w:noProof/>
                <w:webHidden/>
              </w:rPr>
              <w:tab/>
            </w:r>
            <w:r w:rsidR="00E9097A">
              <w:rPr>
                <w:noProof/>
                <w:webHidden/>
              </w:rPr>
              <w:fldChar w:fldCharType="begin"/>
            </w:r>
            <w:r w:rsidR="00E9097A">
              <w:rPr>
                <w:noProof/>
                <w:webHidden/>
              </w:rPr>
              <w:instrText xml:space="preserve"> PAGEREF _Toc29800959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4E479BA3" w14:textId="0E67445C" w:rsidR="00E9097A" w:rsidRDefault="00432206">
          <w:pPr>
            <w:pStyle w:val="TOC2"/>
            <w:tabs>
              <w:tab w:val="right" w:leader="dot" w:pos="9016"/>
            </w:tabs>
            <w:rPr>
              <w:rFonts w:asciiTheme="minorHAnsi" w:eastAsiaTheme="minorEastAsia" w:hAnsiTheme="minorHAnsi"/>
              <w:noProof/>
              <w:lang w:eastAsia="en-AU"/>
            </w:rPr>
          </w:pPr>
          <w:hyperlink w:anchor="_Toc29800960" w:history="1">
            <w:r w:rsidR="00E9097A" w:rsidRPr="00EA1F44">
              <w:rPr>
                <w:rStyle w:val="Hyperlink"/>
                <w:noProof/>
              </w:rPr>
              <w:t>Personal Information</w:t>
            </w:r>
            <w:r w:rsidR="00E9097A">
              <w:rPr>
                <w:noProof/>
                <w:webHidden/>
              </w:rPr>
              <w:tab/>
            </w:r>
            <w:r w:rsidR="00E9097A">
              <w:rPr>
                <w:noProof/>
                <w:webHidden/>
              </w:rPr>
              <w:fldChar w:fldCharType="begin"/>
            </w:r>
            <w:r w:rsidR="00E9097A">
              <w:rPr>
                <w:noProof/>
                <w:webHidden/>
              </w:rPr>
              <w:instrText xml:space="preserve"> PAGEREF _Toc29800960 \h </w:instrText>
            </w:r>
            <w:r w:rsidR="00E9097A">
              <w:rPr>
                <w:noProof/>
                <w:webHidden/>
              </w:rPr>
            </w:r>
            <w:r w:rsidR="00E9097A">
              <w:rPr>
                <w:noProof/>
                <w:webHidden/>
              </w:rPr>
              <w:fldChar w:fldCharType="separate"/>
            </w:r>
            <w:r w:rsidR="00E9097A">
              <w:rPr>
                <w:noProof/>
                <w:webHidden/>
              </w:rPr>
              <w:t>3</w:t>
            </w:r>
            <w:r w:rsidR="00E9097A">
              <w:rPr>
                <w:noProof/>
                <w:webHidden/>
              </w:rPr>
              <w:fldChar w:fldCharType="end"/>
            </w:r>
          </w:hyperlink>
        </w:p>
        <w:p w14:paraId="2C2A923C" w14:textId="1C13153E" w:rsidR="00E9097A" w:rsidRDefault="00432206">
          <w:pPr>
            <w:pStyle w:val="TOC2"/>
            <w:tabs>
              <w:tab w:val="right" w:leader="dot" w:pos="9016"/>
            </w:tabs>
            <w:rPr>
              <w:rFonts w:asciiTheme="minorHAnsi" w:eastAsiaTheme="minorEastAsia" w:hAnsiTheme="minorHAnsi"/>
              <w:noProof/>
              <w:lang w:eastAsia="en-AU"/>
            </w:rPr>
          </w:pPr>
          <w:hyperlink w:anchor="_Toc29800961" w:history="1">
            <w:r w:rsidR="00E9097A" w:rsidRPr="00EA1F44">
              <w:rPr>
                <w:rStyle w:val="Hyperlink"/>
                <w:noProof/>
              </w:rPr>
              <w:t>Group Processes</w:t>
            </w:r>
            <w:r w:rsidR="00E9097A">
              <w:rPr>
                <w:noProof/>
                <w:webHidden/>
              </w:rPr>
              <w:tab/>
            </w:r>
            <w:r w:rsidR="00E9097A">
              <w:rPr>
                <w:noProof/>
                <w:webHidden/>
              </w:rPr>
              <w:fldChar w:fldCharType="begin"/>
            </w:r>
            <w:r w:rsidR="00E9097A">
              <w:rPr>
                <w:noProof/>
                <w:webHidden/>
              </w:rPr>
              <w:instrText xml:space="preserve"> PAGEREF _Toc29800961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7838CF5A" w14:textId="4B395F7F" w:rsidR="00E9097A" w:rsidRDefault="00432206">
          <w:pPr>
            <w:pStyle w:val="TOC2"/>
            <w:tabs>
              <w:tab w:val="right" w:leader="dot" w:pos="9016"/>
            </w:tabs>
            <w:rPr>
              <w:rFonts w:asciiTheme="minorHAnsi" w:eastAsiaTheme="minorEastAsia" w:hAnsiTheme="minorHAnsi"/>
              <w:noProof/>
              <w:lang w:eastAsia="en-AU"/>
            </w:rPr>
          </w:pPr>
          <w:hyperlink w:anchor="_Toc29800962" w:history="1">
            <w:r w:rsidR="00E9097A" w:rsidRPr="00EA1F44">
              <w:rPr>
                <w:rStyle w:val="Hyperlink"/>
                <w:noProof/>
              </w:rPr>
              <w:t>Career Plans</w:t>
            </w:r>
            <w:r w:rsidR="00E9097A">
              <w:rPr>
                <w:noProof/>
                <w:webHidden/>
              </w:rPr>
              <w:tab/>
            </w:r>
            <w:r w:rsidR="00E9097A">
              <w:rPr>
                <w:noProof/>
                <w:webHidden/>
              </w:rPr>
              <w:fldChar w:fldCharType="begin"/>
            </w:r>
            <w:r w:rsidR="00E9097A">
              <w:rPr>
                <w:noProof/>
                <w:webHidden/>
              </w:rPr>
              <w:instrText xml:space="preserve"> PAGEREF _Toc29800962 \h </w:instrText>
            </w:r>
            <w:r w:rsidR="00E9097A">
              <w:rPr>
                <w:noProof/>
                <w:webHidden/>
              </w:rPr>
            </w:r>
            <w:r w:rsidR="00E9097A">
              <w:rPr>
                <w:noProof/>
                <w:webHidden/>
              </w:rPr>
              <w:fldChar w:fldCharType="separate"/>
            </w:r>
            <w:r w:rsidR="00E9097A">
              <w:rPr>
                <w:noProof/>
                <w:webHidden/>
              </w:rPr>
              <w:t>5</w:t>
            </w:r>
            <w:r w:rsidR="00E9097A">
              <w:rPr>
                <w:noProof/>
                <w:webHidden/>
              </w:rPr>
              <w:fldChar w:fldCharType="end"/>
            </w:r>
          </w:hyperlink>
        </w:p>
        <w:p w14:paraId="36779B71" w14:textId="6B6F0084" w:rsidR="00E9097A" w:rsidRDefault="00432206">
          <w:pPr>
            <w:pStyle w:val="TOC2"/>
            <w:tabs>
              <w:tab w:val="right" w:leader="dot" w:pos="9016"/>
            </w:tabs>
            <w:rPr>
              <w:rFonts w:asciiTheme="minorHAnsi" w:eastAsiaTheme="minorEastAsia" w:hAnsiTheme="minorHAnsi"/>
              <w:noProof/>
              <w:lang w:eastAsia="en-AU"/>
            </w:rPr>
          </w:pPr>
          <w:hyperlink w:anchor="_Toc29800963" w:history="1">
            <w:r w:rsidR="00E9097A" w:rsidRPr="00EA1F44">
              <w:rPr>
                <w:rStyle w:val="Hyperlink"/>
                <w:noProof/>
              </w:rPr>
              <w:t>Tools</w:t>
            </w:r>
            <w:r w:rsidR="00E9097A">
              <w:rPr>
                <w:noProof/>
                <w:webHidden/>
              </w:rPr>
              <w:tab/>
            </w:r>
            <w:r w:rsidR="00E9097A">
              <w:rPr>
                <w:noProof/>
                <w:webHidden/>
              </w:rPr>
              <w:fldChar w:fldCharType="begin"/>
            </w:r>
            <w:r w:rsidR="00E9097A">
              <w:rPr>
                <w:noProof/>
                <w:webHidden/>
              </w:rPr>
              <w:instrText xml:space="preserve"> PAGEREF _Toc29800963 \h </w:instrText>
            </w:r>
            <w:r w:rsidR="00E9097A">
              <w:rPr>
                <w:noProof/>
                <w:webHidden/>
              </w:rPr>
            </w:r>
            <w:r w:rsidR="00E9097A">
              <w:rPr>
                <w:noProof/>
                <w:webHidden/>
              </w:rPr>
              <w:fldChar w:fldCharType="separate"/>
            </w:r>
            <w:r w:rsidR="00E9097A">
              <w:rPr>
                <w:noProof/>
                <w:webHidden/>
              </w:rPr>
              <w:t>6</w:t>
            </w:r>
            <w:r w:rsidR="00E9097A">
              <w:rPr>
                <w:noProof/>
                <w:webHidden/>
              </w:rPr>
              <w:fldChar w:fldCharType="end"/>
            </w:r>
          </w:hyperlink>
        </w:p>
        <w:p w14:paraId="25931FAF" w14:textId="438D78CC" w:rsidR="00E9097A" w:rsidRDefault="00432206">
          <w:pPr>
            <w:pStyle w:val="TOC1"/>
            <w:tabs>
              <w:tab w:val="right" w:leader="dot" w:pos="9016"/>
            </w:tabs>
            <w:rPr>
              <w:rFonts w:asciiTheme="minorHAnsi" w:eastAsiaTheme="minorEastAsia" w:hAnsiTheme="minorHAnsi"/>
              <w:noProof/>
              <w:lang w:eastAsia="en-AU"/>
            </w:rPr>
          </w:pPr>
          <w:hyperlink w:anchor="_Toc29800964" w:history="1">
            <w:r w:rsidR="00E9097A" w:rsidRPr="00EA1F44">
              <w:rPr>
                <w:rStyle w:val="Hyperlink"/>
                <w:noProof/>
              </w:rPr>
              <w:t>Project Description</w:t>
            </w:r>
            <w:r w:rsidR="00E9097A">
              <w:rPr>
                <w:noProof/>
                <w:webHidden/>
              </w:rPr>
              <w:tab/>
            </w:r>
            <w:r w:rsidR="00E9097A">
              <w:rPr>
                <w:noProof/>
                <w:webHidden/>
              </w:rPr>
              <w:fldChar w:fldCharType="begin"/>
            </w:r>
            <w:r w:rsidR="00E9097A">
              <w:rPr>
                <w:noProof/>
                <w:webHidden/>
              </w:rPr>
              <w:instrText xml:space="preserve"> PAGEREF _Toc29800964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8334A0E" w14:textId="6F3EA2DB" w:rsidR="00E9097A" w:rsidRDefault="00432206">
          <w:pPr>
            <w:pStyle w:val="TOC2"/>
            <w:tabs>
              <w:tab w:val="right" w:leader="dot" w:pos="9016"/>
            </w:tabs>
            <w:rPr>
              <w:rFonts w:asciiTheme="minorHAnsi" w:eastAsiaTheme="minorEastAsia" w:hAnsiTheme="minorHAnsi"/>
              <w:noProof/>
              <w:lang w:eastAsia="en-AU"/>
            </w:rPr>
          </w:pPr>
          <w:hyperlink w:anchor="_Toc29800965" w:history="1">
            <w:r w:rsidR="00E9097A" w:rsidRPr="00EA1F44">
              <w:rPr>
                <w:rStyle w:val="Hyperlink"/>
                <w:noProof/>
              </w:rPr>
              <w:t>Overview</w:t>
            </w:r>
            <w:r w:rsidR="00E9097A">
              <w:rPr>
                <w:noProof/>
                <w:webHidden/>
              </w:rPr>
              <w:tab/>
            </w:r>
            <w:r w:rsidR="00E9097A">
              <w:rPr>
                <w:noProof/>
                <w:webHidden/>
              </w:rPr>
              <w:fldChar w:fldCharType="begin"/>
            </w:r>
            <w:r w:rsidR="00E9097A">
              <w:rPr>
                <w:noProof/>
                <w:webHidden/>
              </w:rPr>
              <w:instrText xml:space="preserve"> PAGEREF _Toc29800965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2ACA786" w14:textId="6927624A" w:rsidR="00E9097A" w:rsidRDefault="00432206">
          <w:pPr>
            <w:pStyle w:val="TOC3"/>
            <w:tabs>
              <w:tab w:val="right" w:leader="dot" w:pos="9016"/>
            </w:tabs>
            <w:rPr>
              <w:rFonts w:asciiTheme="minorHAnsi" w:eastAsiaTheme="minorEastAsia" w:hAnsiTheme="minorHAnsi"/>
              <w:noProof/>
              <w:lang w:eastAsia="en-AU"/>
            </w:rPr>
          </w:pPr>
          <w:hyperlink w:anchor="_Toc29800966" w:history="1">
            <w:r w:rsidR="00E9097A" w:rsidRPr="00EA1F44">
              <w:rPr>
                <w:rStyle w:val="Hyperlink"/>
                <w:noProof/>
              </w:rPr>
              <w:t>Topic</w:t>
            </w:r>
            <w:r w:rsidR="00E9097A">
              <w:rPr>
                <w:noProof/>
                <w:webHidden/>
              </w:rPr>
              <w:tab/>
            </w:r>
            <w:r w:rsidR="00E9097A">
              <w:rPr>
                <w:noProof/>
                <w:webHidden/>
              </w:rPr>
              <w:fldChar w:fldCharType="begin"/>
            </w:r>
            <w:r w:rsidR="00E9097A">
              <w:rPr>
                <w:noProof/>
                <w:webHidden/>
              </w:rPr>
              <w:instrText xml:space="preserve"> PAGEREF _Toc29800966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4A36824" w14:textId="4A04517A" w:rsidR="00E9097A" w:rsidRDefault="00432206">
          <w:pPr>
            <w:pStyle w:val="TOC3"/>
            <w:tabs>
              <w:tab w:val="right" w:leader="dot" w:pos="9016"/>
            </w:tabs>
            <w:rPr>
              <w:rFonts w:asciiTheme="minorHAnsi" w:eastAsiaTheme="minorEastAsia" w:hAnsiTheme="minorHAnsi"/>
              <w:noProof/>
              <w:lang w:eastAsia="en-AU"/>
            </w:rPr>
          </w:pPr>
          <w:hyperlink w:anchor="_Toc29800967" w:history="1">
            <w:r w:rsidR="00E9097A" w:rsidRPr="00EA1F44">
              <w:rPr>
                <w:rStyle w:val="Hyperlink"/>
                <w:noProof/>
              </w:rPr>
              <w:t>Motivation</w:t>
            </w:r>
            <w:r w:rsidR="00E9097A">
              <w:rPr>
                <w:noProof/>
                <w:webHidden/>
              </w:rPr>
              <w:tab/>
            </w:r>
            <w:r w:rsidR="00E9097A">
              <w:rPr>
                <w:noProof/>
                <w:webHidden/>
              </w:rPr>
              <w:fldChar w:fldCharType="begin"/>
            </w:r>
            <w:r w:rsidR="00E9097A">
              <w:rPr>
                <w:noProof/>
                <w:webHidden/>
              </w:rPr>
              <w:instrText xml:space="preserve"> PAGEREF _Toc29800967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BDF0A37" w14:textId="18121322" w:rsidR="00E9097A" w:rsidRDefault="00432206">
          <w:pPr>
            <w:pStyle w:val="TOC3"/>
            <w:tabs>
              <w:tab w:val="right" w:leader="dot" w:pos="9016"/>
            </w:tabs>
            <w:rPr>
              <w:rFonts w:asciiTheme="minorHAnsi" w:eastAsiaTheme="minorEastAsia" w:hAnsiTheme="minorHAnsi"/>
              <w:noProof/>
              <w:lang w:eastAsia="en-AU"/>
            </w:rPr>
          </w:pPr>
          <w:hyperlink w:anchor="_Toc29800968" w:history="1">
            <w:r w:rsidR="00E9097A" w:rsidRPr="00EA1F44">
              <w:rPr>
                <w:rStyle w:val="Hyperlink"/>
                <w:noProof/>
              </w:rPr>
              <w:t>Landscape</w:t>
            </w:r>
            <w:r w:rsidR="00E9097A">
              <w:rPr>
                <w:noProof/>
                <w:webHidden/>
              </w:rPr>
              <w:tab/>
            </w:r>
            <w:r w:rsidR="00E9097A">
              <w:rPr>
                <w:noProof/>
                <w:webHidden/>
              </w:rPr>
              <w:fldChar w:fldCharType="begin"/>
            </w:r>
            <w:r w:rsidR="00E9097A">
              <w:rPr>
                <w:noProof/>
                <w:webHidden/>
              </w:rPr>
              <w:instrText xml:space="preserve"> PAGEREF _Toc29800968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697C85B" w14:textId="4A06B600" w:rsidR="00E9097A" w:rsidRDefault="00432206">
          <w:pPr>
            <w:pStyle w:val="TOC2"/>
            <w:tabs>
              <w:tab w:val="right" w:leader="dot" w:pos="9016"/>
            </w:tabs>
            <w:rPr>
              <w:rFonts w:asciiTheme="minorHAnsi" w:eastAsiaTheme="minorEastAsia" w:hAnsiTheme="minorHAnsi"/>
              <w:noProof/>
              <w:lang w:eastAsia="en-AU"/>
            </w:rPr>
          </w:pPr>
          <w:hyperlink w:anchor="_Toc29800969" w:history="1">
            <w:r w:rsidR="00E9097A" w:rsidRPr="00EA1F44">
              <w:rPr>
                <w:rStyle w:val="Hyperlink"/>
                <w:noProof/>
              </w:rPr>
              <w:t>Detailed Description</w:t>
            </w:r>
            <w:r w:rsidR="00E9097A">
              <w:rPr>
                <w:noProof/>
                <w:webHidden/>
              </w:rPr>
              <w:tab/>
            </w:r>
            <w:r w:rsidR="00E9097A">
              <w:rPr>
                <w:noProof/>
                <w:webHidden/>
              </w:rPr>
              <w:fldChar w:fldCharType="begin"/>
            </w:r>
            <w:r w:rsidR="00E9097A">
              <w:rPr>
                <w:noProof/>
                <w:webHidden/>
              </w:rPr>
              <w:instrText xml:space="preserve"> PAGEREF _Toc29800969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77EE25F2" w14:textId="642A2F30" w:rsidR="00E9097A" w:rsidRDefault="00432206">
          <w:pPr>
            <w:pStyle w:val="TOC3"/>
            <w:tabs>
              <w:tab w:val="right" w:leader="dot" w:pos="9016"/>
            </w:tabs>
            <w:rPr>
              <w:rFonts w:asciiTheme="minorHAnsi" w:eastAsiaTheme="minorEastAsia" w:hAnsiTheme="minorHAnsi"/>
              <w:noProof/>
              <w:lang w:eastAsia="en-AU"/>
            </w:rPr>
          </w:pPr>
          <w:hyperlink w:anchor="_Toc29800970" w:history="1">
            <w:r w:rsidR="00E9097A" w:rsidRPr="00EA1F44">
              <w:rPr>
                <w:rStyle w:val="Hyperlink"/>
                <w:noProof/>
              </w:rPr>
              <w:t>Aims</w:t>
            </w:r>
            <w:r w:rsidR="00E9097A">
              <w:rPr>
                <w:noProof/>
                <w:webHidden/>
              </w:rPr>
              <w:tab/>
            </w:r>
            <w:r w:rsidR="00E9097A">
              <w:rPr>
                <w:noProof/>
                <w:webHidden/>
              </w:rPr>
              <w:fldChar w:fldCharType="begin"/>
            </w:r>
            <w:r w:rsidR="00E9097A">
              <w:rPr>
                <w:noProof/>
                <w:webHidden/>
              </w:rPr>
              <w:instrText xml:space="preserve"> PAGEREF _Toc29800970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6329B6B" w14:textId="6678EE64" w:rsidR="00E9097A" w:rsidRDefault="00432206">
          <w:pPr>
            <w:pStyle w:val="TOC3"/>
            <w:tabs>
              <w:tab w:val="right" w:leader="dot" w:pos="9016"/>
            </w:tabs>
            <w:rPr>
              <w:rFonts w:asciiTheme="minorHAnsi" w:eastAsiaTheme="minorEastAsia" w:hAnsiTheme="minorHAnsi"/>
              <w:noProof/>
              <w:lang w:eastAsia="en-AU"/>
            </w:rPr>
          </w:pPr>
          <w:hyperlink w:anchor="_Toc29800971" w:history="1">
            <w:r w:rsidR="00E9097A" w:rsidRPr="00EA1F44">
              <w:rPr>
                <w:rStyle w:val="Hyperlink"/>
                <w:noProof/>
              </w:rPr>
              <w:t>Plans and Progress</w:t>
            </w:r>
            <w:r w:rsidR="00E9097A">
              <w:rPr>
                <w:noProof/>
                <w:webHidden/>
              </w:rPr>
              <w:tab/>
            </w:r>
            <w:r w:rsidR="00E9097A">
              <w:rPr>
                <w:noProof/>
                <w:webHidden/>
              </w:rPr>
              <w:fldChar w:fldCharType="begin"/>
            </w:r>
            <w:r w:rsidR="00E9097A">
              <w:rPr>
                <w:noProof/>
                <w:webHidden/>
              </w:rPr>
              <w:instrText xml:space="preserve"> PAGEREF _Toc29800971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E811DED" w14:textId="17556B11" w:rsidR="00E9097A" w:rsidRDefault="00432206">
          <w:pPr>
            <w:pStyle w:val="TOC3"/>
            <w:tabs>
              <w:tab w:val="right" w:leader="dot" w:pos="9016"/>
            </w:tabs>
            <w:rPr>
              <w:rFonts w:asciiTheme="minorHAnsi" w:eastAsiaTheme="minorEastAsia" w:hAnsiTheme="minorHAnsi"/>
              <w:noProof/>
              <w:lang w:eastAsia="en-AU"/>
            </w:rPr>
          </w:pPr>
          <w:hyperlink w:anchor="_Toc29800972" w:history="1">
            <w:r w:rsidR="00E9097A" w:rsidRPr="00EA1F44">
              <w:rPr>
                <w:rStyle w:val="Hyperlink"/>
                <w:noProof/>
              </w:rPr>
              <w:t>Roles</w:t>
            </w:r>
            <w:r w:rsidR="00E9097A">
              <w:rPr>
                <w:noProof/>
                <w:webHidden/>
              </w:rPr>
              <w:tab/>
            </w:r>
            <w:r w:rsidR="00E9097A">
              <w:rPr>
                <w:noProof/>
                <w:webHidden/>
              </w:rPr>
              <w:fldChar w:fldCharType="begin"/>
            </w:r>
            <w:r w:rsidR="00E9097A">
              <w:rPr>
                <w:noProof/>
                <w:webHidden/>
              </w:rPr>
              <w:instrText xml:space="preserve"> PAGEREF _Toc29800972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A6606EF" w14:textId="5A004675" w:rsidR="00E9097A" w:rsidRDefault="00432206">
          <w:pPr>
            <w:pStyle w:val="TOC3"/>
            <w:tabs>
              <w:tab w:val="right" w:leader="dot" w:pos="9016"/>
            </w:tabs>
            <w:rPr>
              <w:rFonts w:asciiTheme="minorHAnsi" w:eastAsiaTheme="minorEastAsia" w:hAnsiTheme="minorHAnsi"/>
              <w:noProof/>
              <w:lang w:eastAsia="en-AU"/>
            </w:rPr>
          </w:pPr>
          <w:hyperlink w:anchor="_Toc29800973" w:history="1">
            <w:r w:rsidR="00E9097A" w:rsidRPr="00EA1F44">
              <w:rPr>
                <w:rStyle w:val="Hyperlink"/>
                <w:noProof/>
              </w:rPr>
              <w:t>Scope and Limits</w:t>
            </w:r>
            <w:r w:rsidR="00E9097A">
              <w:rPr>
                <w:noProof/>
                <w:webHidden/>
              </w:rPr>
              <w:tab/>
            </w:r>
            <w:r w:rsidR="00E9097A">
              <w:rPr>
                <w:noProof/>
                <w:webHidden/>
              </w:rPr>
              <w:fldChar w:fldCharType="begin"/>
            </w:r>
            <w:r w:rsidR="00E9097A">
              <w:rPr>
                <w:noProof/>
                <w:webHidden/>
              </w:rPr>
              <w:instrText xml:space="preserve"> PAGEREF _Toc29800973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5724BFA3" w14:textId="317C96B2" w:rsidR="00E9097A" w:rsidRDefault="00432206">
          <w:pPr>
            <w:pStyle w:val="TOC3"/>
            <w:tabs>
              <w:tab w:val="right" w:leader="dot" w:pos="9016"/>
            </w:tabs>
            <w:rPr>
              <w:rFonts w:asciiTheme="minorHAnsi" w:eastAsiaTheme="minorEastAsia" w:hAnsiTheme="minorHAnsi"/>
              <w:noProof/>
              <w:lang w:eastAsia="en-AU"/>
            </w:rPr>
          </w:pPr>
          <w:hyperlink w:anchor="_Toc29800974" w:history="1">
            <w:r w:rsidR="00E9097A" w:rsidRPr="00EA1F44">
              <w:rPr>
                <w:rStyle w:val="Hyperlink"/>
                <w:noProof/>
              </w:rPr>
              <w:t>Tools and Technologies</w:t>
            </w:r>
            <w:r w:rsidR="00E9097A">
              <w:rPr>
                <w:noProof/>
                <w:webHidden/>
              </w:rPr>
              <w:tab/>
            </w:r>
            <w:r w:rsidR="00E9097A">
              <w:rPr>
                <w:noProof/>
                <w:webHidden/>
              </w:rPr>
              <w:fldChar w:fldCharType="begin"/>
            </w:r>
            <w:r w:rsidR="00E9097A">
              <w:rPr>
                <w:noProof/>
                <w:webHidden/>
              </w:rPr>
              <w:instrText xml:space="preserve"> PAGEREF _Toc29800974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37D8AEA0" w14:textId="0911C61B" w:rsidR="00E9097A" w:rsidRDefault="00432206">
          <w:pPr>
            <w:pStyle w:val="TOC3"/>
            <w:tabs>
              <w:tab w:val="right" w:leader="dot" w:pos="9016"/>
            </w:tabs>
            <w:rPr>
              <w:rFonts w:asciiTheme="minorHAnsi" w:eastAsiaTheme="minorEastAsia" w:hAnsiTheme="minorHAnsi"/>
              <w:noProof/>
              <w:lang w:eastAsia="en-AU"/>
            </w:rPr>
          </w:pPr>
          <w:hyperlink w:anchor="_Toc29800975" w:history="1">
            <w:r w:rsidR="00E9097A" w:rsidRPr="00EA1F44">
              <w:rPr>
                <w:rStyle w:val="Hyperlink"/>
                <w:noProof/>
              </w:rPr>
              <w:t>Testing</w:t>
            </w:r>
            <w:r w:rsidR="00E9097A">
              <w:rPr>
                <w:noProof/>
                <w:webHidden/>
              </w:rPr>
              <w:tab/>
            </w:r>
            <w:r w:rsidR="00E9097A">
              <w:rPr>
                <w:noProof/>
                <w:webHidden/>
              </w:rPr>
              <w:fldChar w:fldCharType="begin"/>
            </w:r>
            <w:r w:rsidR="00E9097A">
              <w:rPr>
                <w:noProof/>
                <w:webHidden/>
              </w:rPr>
              <w:instrText xml:space="preserve"> PAGEREF _Toc29800975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0EB004DF" w14:textId="3CE21317" w:rsidR="00E9097A" w:rsidRDefault="00432206">
          <w:pPr>
            <w:pStyle w:val="TOC3"/>
            <w:tabs>
              <w:tab w:val="right" w:leader="dot" w:pos="9016"/>
            </w:tabs>
            <w:rPr>
              <w:rFonts w:asciiTheme="minorHAnsi" w:eastAsiaTheme="minorEastAsia" w:hAnsiTheme="minorHAnsi"/>
              <w:noProof/>
              <w:lang w:eastAsia="en-AU"/>
            </w:rPr>
          </w:pPr>
          <w:hyperlink w:anchor="_Toc29800976" w:history="1">
            <w:r w:rsidR="00E9097A" w:rsidRPr="00EA1F44">
              <w:rPr>
                <w:rStyle w:val="Hyperlink"/>
                <w:noProof/>
              </w:rPr>
              <w:t>Timeframe</w:t>
            </w:r>
            <w:r w:rsidR="00E9097A">
              <w:rPr>
                <w:noProof/>
                <w:webHidden/>
              </w:rPr>
              <w:tab/>
            </w:r>
            <w:r w:rsidR="00E9097A">
              <w:rPr>
                <w:noProof/>
                <w:webHidden/>
              </w:rPr>
              <w:fldChar w:fldCharType="begin"/>
            </w:r>
            <w:r w:rsidR="00E9097A">
              <w:rPr>
                <w:noProof/>
                <w:webHidden/>
              </w:rPr>
              <w:instrText xml:space="preserve"> PAGEREF _Toc29800976 \h </w:instrText>
            </w:r>
            <w:r w:rsidR="00E9097A">
              <w:rPr>
                <w:noProof/>
                <w:webHidden/>
              </w:rPr>
            </w:r>
            <w:r w:rsidR="00E9097A">
              <w:rPr>
                <w:noProof/>
                <w:webHidden/>
              </w:rPr>
              <w:fldChar w:fldCharType="separate"/>
            </w:r>
            <w:r w:rsidR="00E9097A">
              <w:rPr>
                <w:noProof/>
                <w:webHidden/>
              </w:rPr>
              <w:t>7</w:t>
            </w:r>
            <w:r w:rsidR="00E9097A">
              <w:rPr>
                <w:noProof/>
                <w:webHidden/>
              </w:rPr>
              <w:fldChar w:fldCharType="end"/>
            </w:r>
          </w:hyperlink>
        </w:p>
        <w:p w14:paraId="11B7A333" w14:textId="3C75F7B5" w:rsidR="00E9097A" w:rsidRDefault="00432206">
          <w:pPr>
            <w:pStyle w:val="TOC3"/>
            <w:tabs>
              <w:tab w:val="right" w:leader="dot" w:pos="9016"/>
            </w:tabs>
            <w:rPr>
              <w:rFonts w:asciiTheme="minorHAnsi" w:eastAsiaTheme="minorEastAsia" w:hAnsiTheme="minorHAnsi"/>
              <w:noProof/>
              <w:lang w:eastAsia="en-AU"/>
            </w:rPr>
          </w:pPr>
          <w:hyperlink w:anchor="_Toc29800977" w:history="1">
            <w:r w:rsidR="00E9097A" w:rsidRPr="00EA1F44">
              <w:rPr>
                <w:rStyle w:val="Hyperlink"/>
                <w:noProof/>
              </w:rPr>
              <w:t>Risks</w:t>
            </w:r>
            <w:r w:rsidR="00E9097A">
              <w:rPr>
                <w:noProof/>
                <w:webHidden/>
              </w:rPr>
              <w:tab/>
            </w:r>
            <w:r w:rsidR="00E9097A">
              <w:rPr>
                <w:noProof/>
                <w:webHidden/>
              </w:rPr>
              <w:fldChar w:fldCharType="begin"/>
            </w:r>
            <w:r w:rsidR="00E9097A">
              <w:rPr>
                <w:noProof/>
                <w:webHidden/>
              </w:rPr>
              <w:instrText xml:space="preserve"> PAGEREF _Toc29800977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4CFC9A3E" w14:textId="4800642E" w:rsidR="00E9097A" w:rsidRDefault="00432206">
          <w:pPr>
            <w:pStyle w:val="TOC3"/>
            <w:tabs>
              <w:tab w:val="right" w:leader="dot" w:pos="9016"/>
            </w:tabs>
            <w:rPr>
              <w:rFonts w:asciiTheme="minorHAnsi" w:eastAsiaTheme="minorEastAsia" w:hAnsiTheme="minorHAnsi"/>
              <w:noProof/>
              <w:lang w:eastAsia="en-AU"/>
            </w:rPr>
          </w:pPr>
          <w:hyperlink w:anchor="_Toc29800978" w:history="1">
            <w:r w:rsidR="00E9097A" w:rsidRPr="00EA1F44">
              <w:rPr>
                <w:rStyle w:val="Hyperlink"/>
                <w:noProof/>
              </w:rPr>
              <w:t>Group Process and Communication</w:t>
            </w:r>
            <w:r w:rsidR="00E9097A">
              <w:rPr>
                <w:noProof/>
                <w:webHidden/>
              </w:rPr>
              <w:tab/>
            </w:r>
            <w:r w:rsidR="00E9097A">
              <w:rPr>
                <w:noProof/>
                <w:webHidden/>
              </w:rPr>
              <w:fldChar w:fldCharType="begin"/>
            </w:r>
            <w:r w:rsidR="00E9097A">
              <w:rPr>
                <w:noProof/>
                <w:webHidden/>
              </w:rPr>
              <w:instrText xml:space="preserve"> PAGEREF _Toc29800978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617A4" w14:textId="23228C89" w:rsidR="00E9097A" w:rsidRDefault="00432206">
          <w:pPr>
            <w:pStyle w:val="TOC3"/>
            <w:tabs>
              <w:tab w:val="right" w:leader="dot" w:pos="9016"/>
            </w:tabs>
            <w:rPr>
              <w:rFonts w:asciiTheme="minorHAnsi" w:eastAsiaTheme="minorEastAsia" w:hAnsiTheme="minorHAnsi"/>
              <w:noProof/>
              <w:lang w:eastAsia="en-AU"/>
            </w:rPr>
          </w:pPr>
          <w:hyperlink w:anchor="_Toc29800979" w:history="1">
            <w:r w:rsidR="00E9097A" w:rsidRPr="00EA1F44">
              <w:rPr>
                <w:rStyle w:val="Hyperlink"/>
                <w:noProof/>
              </w:rPr>
              <w:t>Skills and Jobs</w:t>
            </w:r>
            <w:r w:rsidR="00E9097A">
              <w:rPr>
                <w:noProof/>
                <w:webHidden/>
              </w:rPr>
              <w:tab/>
            </w:r>
            <w:r w:rsidR="00E9097A">
              <w:rPr>
                <w:noProof/>
                <w:webHidden/>
              </w:rPr>
              <w:fldChar w:fldCharType="begin"/>
            </w:r>
            <w:r w:rsidR="00E9097A">
              <w:rPr>
                <w:noProof/>
                <w:webHidden/>
              </w:rPr>
              <w:instrText xml:space="preserve"> PAGEREF _Toc29800979 \h </w:instrText>
            </w:r>
            <w:r w:rsidR="00E9097A">
              <w:rPr>
                <w:noProof/>
                <w:webHidden/>
              </w:rPr>
            </w:r>
            <w:r w:rsidR="00E9097A">
              <w:rPr>
                <w:noProof/>
                <w:webHidden/>
              </w:rPr>
              <w:fldChar w:fldCharType="separate"/>
            </w:r>
            <w:r w:rsidR="00E9097A">
              <w:rPr>
                <w:noProof/>
                <w:webHidden/>
              </w:rPr>
              <w:t>8</w:t>
            </w:r>
            <w:r w:rsidR="00E9097A">
              <w:rPr>
                <w:noProof/>
                <w:webHidden/>
              </w:rPr>
              <w:fldChar w:fldCharType="end"/>
            </w:r>
          </w:hyperlink>
        </w:p>
        <w:p w14:paraId="11B59D43" w14:textId="48537F3F" w:rsidR="00E9097A" w:rsidRDefault="00432206">
          <w:pPr>
            <w:pStyle w:val="TOC2"/>
            <w:tabs>
              <w:tab w:val="right" w:leader="dot" w:pos="9016"/>
            </w:tabs>
            <w:rPr>
              <w:rFonts w:asciiTheme="minorHAnsi" w:eastAsiaTheme="minorEastAsia" w:hAnsiTheme="minorHAnsi"/>
              <w:noProof/>
              <w:lang w:eastAsia="en-AU"/>
            </w:rPr>
          </w:pPr>
          <w:hyperlink w:anchor="_Toc29800980" w:history="1">
            <w:r w:rsidR="00E9097A" w:rsidRPr="00EA1F44">
              <w:rPr>
                <w:rStyle w:val="Hyperlink"/>
                <w:noProof/>
              </w:rPr>
              <w:t>Group Reflection</w:t>
            </w:r>
            <w:r w:rsidR="00E9097A">
              <w:rPr>
                <w:noProof/>
                <w:webHidden/>
              </w:rPr>
              <w:tab/>
            </w:r>
            <w:r w:rsidR="00E9097A">
              <w:rPr>
                <w:noProof/>
                <w:webHidden/>
              </w:rPr>
              <w:fldChar w:fldCharType="begin"/>
            </w:r>
            <w:r w:rsidR="00E9097A">
              <w:rPr>
                <w:noProof/>
                <w:webHidden/>
              </w:rPr>
              <w:instrText xml:space="preserve"> PAGEREF _Toc29800980 \h </w:instrText>
            </w:r>
            <w:r w:rsidR="00E9097A">
              <w:rPr>
                <w:noProof/>
                <w:webHidden/>
              </w:rPr>
            </w:r>
            <w:r w:rsidR="00E9097A">
              <w:rPr>
                <w:noProof/>
                <w:webHidden/>
              </w:rPr>
              <w:fldChar w:fldCharType="separate"/>
            </w:r>
            <w:r w:rsidR="00E9097A">
              <w:rPr>
                <w:noProof/>
                <w:webHidden/>
              </w:rPr>
              <w:t>9</w:t>
            </w:r>
            <w:r w:rsidR="00E9097A">
              <w:rPr>
                <w:noProof/>
                <w:webHidden/>
              </w:rPr>
              <w:fldChar w:fldCharType="end"/>
            </w:r>
          </w:hyperlink>
        </w:p>
        <w:p w14:paraId="7F5ECD08" w14:textId="3BA2A442" w:rsidR="00E9097A" w:rsidRDefault="00432206">
          <w:pPr>
            <w:pStyle w:val="TOC1"/>
            <w:tabs>
              <w:tab w:val="right" w:leader="dot" w:pos="9016"/>
            </w:tabs>
            <w:rPr>
              <w:rFonts w:asciiTheme="minorHAnsi" w:eastAsiaTheme="minorEastAsia" w:hAnsiTheme="minorHAnsi"/>
              <w:noProof/>
              <w:lang w:eastAsia="en-AU"/>
            </w:rPr>
          </w:pPr>
          <w:hyperlink w:anchor="_Toc29800981" w:history="1">
            <w:r w:rsidR="00E9097A" w:rsidRPr="00EA1F44">
              <w:rPr>
                <w:rStyle w:val="Hyperlink"/>
                <w:noProof/>
              </w:rPr>
              <w:t>References</w:t>
            </w:r>
            <w:r w:rsidR="00E9097A">
              <w:rPr>
                <w:noProof/>
                <w:webHidden/>
              </w:rPr>
              <w:tab/>
            </w:r>
            <w:r w:rsidR="00E9097A">
              <w:rPr>
                <w:noProof/>
                <w:webHidden/>
              </w:rPr>
              <w:fldChar w:fldCharType="begin"/>
            </w:r>
            <w:r w:rsidR="00E9097A">
              <w:rPr>
                <w:noProof/>
                <w:webHidden/>
              </w:rPr>
              <w:instrText xml:space="preserve"> PAGEREF _Toc29800981 \h </w:instrText>
            </w:r>
            <w:r w:rsidR="00E9097A">
              <w:rPr>
                <w:noProof/>
                <w:webHidden/>
              </w:rPr>
            </w:r>
            <w:r w:rsidR="00E9097A">
              <w:rPr>
                <w:noProof/>
                <w:webHidden/>
              </w:rPr>
              <w:fldChar w:fldCharType="separate"/>
            </w:r>
            <w:r w:rsidR="00E9097A">
              <w:rPr>
                <w:noProof/>
                <w:webHidden/>
              </w:rPr>
              <w:t>10</w:t>
            </w:r>
            <w:r w:rsidR="00E9097A">
              <w:rPr>
                <w:noProof/>
                <w:webHidden/>
              </w:rPr>
              <w:fldChar w:fldCharType="end"/>
            </w:r>
          </w:hyperlink>
        </w:p>
        <w:p w14:paraId="0A989DE8" w14:textId="72ECA6DC" w:rsidR="00663667" w:rsidRDefault="00663667">
          <w:r>
            <w:rPr>
              <w:b/>
              <w:bCs/>
              <w:noProof/>
            </w:rPr>
            <w:fldChar w:fldCharType="end"/>
          </w:r>
        </w:p>
      </w:sdtContent>
    </w:sdt>
    <w:p w14:paraId="656D2955" w14:textId="62B51372" w:rsidR="00663667" w:rsidRDefault="00663667"/>
    <w:p w14:paraId="57B7F0ED" w14:textId="46A29F3F" w:rsidR="00663667" w:rsidRDefault="00663667"/>
    <w:p w14:paraId="67C403FC" w14:textId="634815DF" w:rsidR="00663667" w:rsidRDefault="00663667"/>
    <w:p w14:paraId="5F7BFBBA" w14:textId="6CE48410" w:rsidR="00663667" w:rsidRDefault="00663667"/>
    <w:p w14:paraId="15AB536D" w14:textId="4E2FF5BA" w:rsidR="00663667" w:rsidRDefault="00663667"/>
    <w:p w14:paraId="20F2AFB2" w14:textId="55771AA8" w:rsidR="00663667" w:rsidRDefault="00663667"/>
    <w:p w14:paraId="55466FBA" w14:textId="106A9739" w:rsidR="00663667" w:rsidRDefault="00663667"/>
    <w:p w14:paraId="30EE9056" w14:textId="77777777" w:rsidR="004E06E3" w:rsidRDefault="004E06E3">
      <w:pPr>
        <w:rPr>
          <w:rFonts w:eastAsiaTheme="majorEastAsia" w:cstheme="majorBidi"/>
          <w:b/>
          <w:color w:val="C40827"/>
          <w:sz w:val="32"/>
          <w:szCs w:val="32"/>
        </w:rPr>
      </w:pPr>
      <w:r>
        <w:br w:type="page"/>
      </w:r>
    </w:p>
    <w:p w14:paraId="1452056C" w14:textId="5B323A2C" w:rsidR="00663667" w:rsidRPr="00663667" w:rsidRDefault="00663667" w:rsidP="00663667">
      <w:pPr>
        <w:pStyle w:val="Heading1"/>
      </w:pPr>
      <w:bookmarkStart w:id="2" w:name="_Toc29800957"/>
      <w:r w:rsidRPr="00663667">
        <w:lastRenderedPageBreak/>
        <w:t>Introduction</w:t>
      </w:r>
      <w:bookmarkEnd w:id="2"/>
      <w:r w:rsidRPr="00663667">
        <w:t xml:space="preserve"> </w:t>
      </w:r>
    </w:p>
    <w:p w14:paraId="221A059C" w14:textId="77777777" w:rsidR="00495EFB" w:rsidRDefault="00495EFB" w:rsidP="00C714ED"/>
    <w:p w14:paraId="06085A4E" w14:textId="0FA8D544" w:rsidR="00B97E13" w:rsidRDefault="00B97E13" w:rsidP="00B97E13">
      <w:pPr>
        <w:rPr>
          <w:ins w:id="3" w:author="Brian Dean" w:date="2020-02-06T12:02:00Z"/>
        </w:rPr>
      </w:pPr>
      <w:ins w:id="4" w:author="Brian Dean" w:date="2020-02-06T12:02:00Z">
        <w:r>
          <w:t>Born from a growth in high-rise living, balcony gardens are fast becoming the new Aussie backyards — with green oases flourishing in places you would least expect. Data from the Australian Bureau of Statistics showed that apartment living was on the rise. (</w:t>
        </w:r>
        <w:r>
          <w:rPr>
            <w:i/>
            <w:iCs/>
          </w:rPr>
          <w:t>As the popularity of apartment living increases, downsizing a garden becomes a new challenge - ABC News (Australian Broadcasting Corporation)</w:t>
        </w:r>
        <w:r>
          <w:t>, no date)</w:t>
        </w:r>
      </w:ins>
    </w:p>
    <w:p w14:paraId="766A1FE4" w14:textId="77777777" w:rsidR="00B97E13" w:rsidRDefault="00B97E13" w:rsidP="00B97E13">
      <w:pPr>
        <w:rPr>
          <w:ins w:id="5" w:author="Brian Dean" w:date="2020-02-06T12:02:00Z"/>
        </w:rPr>
      </w:pPr>
    </w:p>
    <w:p w14:paraId="10447577" w14:textId="0936CED3" w:rsidR="00080E0C" w:rsidRDefault="00A40696" w:rsidP="007B1B54">
      <w:ins w:id="6" w:author="Brian Dean" w:date="2020-02-06T12:02:00Z">
        <w:r>
          <w:t>Plants contribute to reducing the amount of toxins in the air and provide benefits to mental health and reduced stress</w:t>
        </w:r>
      </w:ins>
      <w:ins w:id="7" w:author="Brian Dean" w:date="2020-02-09T18:09:00Z">
        <w:r w:rsidR="00366B75">
          <w:t>. Balcony gardens are entirely dependent on humans.</w:t>
        </w:r>
      </w:ins>
      <w:ins w:id="8" w:author="Brian Dean" w:date="2020-02-06T16:50:00Z">
        <w:r w:rsidR="005D704F">
          <w:t xml:space="preserve"> </w:t>
        </w:r>
        <w:r w:rsidR="00357A3B">
          <w:t>(</w:t>
        </w:r>
        <w:r w:rsidR="00357A3B">
          <w:rPr>
            <w:i/>
            <w:iCs/>
          </w:rPr>
          <w:t>How a pot plant or five is good for you | Pursuit by The University of Melbourne</w:t>
        </w:r>
        <w:r w:rsidR="00357A3B">
          <w:t>, no date</w:t>
        </w:r>
      </w:ins>
      <w:ins w:id="9" w:author="Brian Dean" w:date="2020-02-09T18:09:00Z">
        <w:r w:rsidR="00357A3B">
          <w:t>).</w:t>
        </w:r>
      </w:ins>
      <w:ins w:id="10" w:author="Brian Dean" w:date="2020-02-06T16:50:00Z">
        <w:r w:rsidR="00357A3B">
          <w:t>).</w:t>
        </w:r>
      </w:ins>
      <w:ins w:id="11" w:author="Brian Dean" w:date="2020-02-06T12:02:00Z">
        <w:r>
          <w:t>.</w:t>
        </w:r>
        <w:r w:rsidR="005D704F">
          <w:t xml:space="preserve"> </w:t>
        </w:r>
        <w:r>
          <w:t>However, m</w:t>
        </w:r>
        <w:r w:rsidR="007B1B54">
          <w:t xml:space="preserve">any </w:t>
        </w:r>
      </w:ins>
      <w:ins w:id="12" w:author="Brian Dean" w:date="2020-02-09T18:09:00Z">
        <w:r w:rsidR="00B97E13">
          <w:t>urban</w:t>
        </w:r>
      </w:ins>
      <w:ins w:id="13" w:author="Brian Dean" w:date="2020-02-06T16:50:00Z">
        <w:r w:rsidR="00B97E13">
          <w:t>urban</w:t>
        </w:r>
      </w:ins>
      <w:ins w:id="14" w:author="Brian Dean" w:date="2020-02-06T12:02:00Z">
        <w:r w:rsidR="00B97E13">
          <w:t>urban</w:t>
        </w:r>
      </w:ins>
      <w:bookmarkStart w:id="15" w:name="_Toc29800958"/>
      <w:del w:id="16" w:author="Brian Dean" w:date="2020-02-06T12:02:00Z">
        <w:r w:rsidR="007B1B54">
          <w:delText>Many city</w:delText>
        </w:r>
      </w:del>
      <w:r w:rsidR="007B1B54">
        <w:t xml:space="preserve"> dwellers struggle to keep their potted plants or herb gardens </w:t>
      </w:r>
      <w:ins w:id="17" w:author="Brian Dean" w:date="2020-02-06T12:02:00Z">
        <w:r>
          <w:t xml:space="preserve">healthy and </w:t>
        </w:r>
      </w:ins>
      <w:r w:rsidR="007B1B54">
        <w:t>alive.</w:t>
      </w:r>
      <w:ins w:id="18" w:author="Brian Dean" w:date="2020-02-06T12:02:00Z">
        <w:r>
          <w:t xml:space="preserve"> This is where our product gardenMates steps in to assist.</w:t>
        </w:r>
      </w:ins>
    </w:p>
    <w:p w14:paraId="74F71A1F" w14:textId="46B21CB5" w:rsidR="00A40696" w:rsidRDefault="00A40696" w:rsidP="007B1B54">
      <w:pPr>
        <w:rPr>
          <w:ins w:id="19" w:author="Brian Dean" w:date="2020-02-06T12:02:00Z"/>
        </w:rPr>
      </w:pPr>
    </w:p>
    <w:p w14:paraId="6D9F97BF" w14:textId="77777777" w:rsidR="00A40696" w:rsidRDefault="00A40696" w:rsidP="007B1B54">
      <w:pPr>
        <w:rPr>
          <w:ins w:id="20" w:author="Brian Dean" w:date="2020-02-06T12:02:00Z"/>
        </w:rPr>
      </w:pPr>
      <w:ins w:id="21" w:author="Brian Dean" w:date="2020-02-06T12:02:00Z">
        <w:r>
          <w:t>In the following pages we introduce the members of the team working on this project.</w:t>
        </w:r>
      </w:ins>
    </w:p>
    <w:p w14:paraId="3A0438ED" w14:textId="066D8FEA" w:rsidR="00A40696" w:rsidRDefault="00A40696" w:rsidP="007B1B54">
      <w:pPr>
        <w:rPr>
          <w:ins w:id="22" w:author="Brian Dean" w:date="2020-02-06T12:02:00Z"/>
          <w:b/>
        </w:rPr>
      </w:pPr>
      <w:ins w:id="23" w:author="Brian Dean" w:date="2020-02-06T12:02:00Z">
        <w:r>
          <w:t xml:space="preserve">The project details including deliverables and risks, as well as discuss the project management process we have implemented. </w:t>
        </w:r>
        <w:r w:rsidR="005D704F">
          <w:t xml:space="preserve">The members of the G6 Internet Explorers team invite you to discover more about gardenMates. </w:t>
        </w:r>
        <w:r>
          <w:t xml:space="preserve"> </w:t>
        </w:r>
      </w:ins>
    </w:p>
    <w:p w14:paraId="1E6E3AB5" w14:textId="76615D47" w:rsidR="00663667" w:rsidRDefault="00663667" w:rsidP="00080E0C">
      <w:pPr>
        <w:pStyle w:val="Heading1"/>
      </w:pPr>
      <w:r>
        <w:t>Team Profile</w:t>
      </w:r>
      <w:bookmarkEnd w:id="15"/>
    </w:p>
    <w:p w14:paraId="7005BA08" w14:textId="1747DCFF" w:rsidR="00663667" w:rsidRDefault="00663667"/>
    <w:p w14:paraId="3AF5DCEE" w14:textId="5D82CC14" w:rsidR="00663667" w:rsidRDefault="00663667" w:rsidP="00CE75E1">
      <w:pPr>
        <w:pStyle w:val="Heading2"/>
      </w:pPr>
      <w:bookmarkStart w:id="24" w:name="_Toc29800959"/>
      <w:r>
        <w:t xml:space="preserve">Team </w:t>
      </w:r>
      <w:r w:rsidRPr="00CE75E1">
        <w:t>Name</w:t>
      </w:r>
      <w:bookmarkEnd w:id="24"/>
    </w:p>
    <w:p w14:paraId="7DDC0B48" w14:textId="6FCB7DCB" w:rsidR="00663667" w:rsidRDefault="005A20B6" w:rsidP="007B1B54">
      <w:r>
        <w:t>The Team name of G6 Internet Explorers was chosen to reflect our group numbers ie six and the fact that we would be using the internet to research our project. G6 also has connotations of an elite group such as the Group of Seven Organisation of Advanced Economies.</w:t>
      </w:r>
    </w:p>
    <w:p w14:paraId="730C5DDB" w14:textId="590BB7F8" w:rsidR="00663667" w:rsidRDefault="004C0DD7" w:rsidP="004C0DD7">
      <w:pPr>
        <w:pStyle w:val="Heading2"/>
      </w:pPr>
      <w:bookmarkStart w:id="25" w:name="_Toc29800960"/>
      <w:r>
        <w:t>Personal Information</w:t>
      </w:r>
      <w:bookmarkEnd w:id="25"/>
    </w:p>
    <w:p w14:paraId="753B33D7" w14:textId="77777777" w:rsidR="00C17233" w:rsidRDefault="00C17233" w:rsidP="005A20B6"/>
    <w:p w14:paraId="2EBC790F" w14:textId="16A917B9" w:rsidR="005A20B6" w:rsidRDefault="005A20B6" w:rsidP="007B1B54">
      <w:r>
        <w:t>My name is Brian Dean and my RMIT student number is S3831349</w:t>
      </w:r>
      <w:r w:rsidR="00C714ED">
        <w:t xml:space="preserve"> </w:t>
      </w:r>
      <w:r>
        <w:t xml:space="preserve">and I am a member of the G6 Internet Explorers Team. I was born in Brisbane, though spent much of my working life in Sydney. My wife and I are now living on the northern beaches of Cairns in a little spot called Yorkeys Knob, with our twelve year old ginger rescue cat called "Pumpkin", who shares by birthday day and month. I enjoy reading, mainly sci fi fiction, cooking and a spot of gardening. Currently self employed as a technology consultant to the hospitality and tourism sector, </w:t>
      </w:r>
      <w:r w:rsidR="007613B0">
        <w:t>having</w:t>
      </w:r>
      <w:r>
        <w:t xml:space="preserve"> work</w:t>
      </w:r>
      <w:r w:rsidR="007613B0">
        <w:t>ed</w:t>
      </w:r>
      <w:r>
        <w:t xml:space="preserve"> in that industry and software houses</w:t>
      </w:r>
      <w:r w:rsidR="007613B0">
        <w:t xml:space="preserve"> for many years</w:t>
      </w:r>
      <w:r>
        <w:t xml:space="preserve">. I am </w:t>
      </w:r>
      <w:r w:rsidR="007613B0">
        <w:t xml:space="preserve">enrolled in this </w:t>
      </w:r>
      <w:r>
        <w:t xml:space="preserve">Bachelor of I.T. </w:t>
      </w:r>
      <w:r w:rsidR="007613B0">
        <w:t xml:space="preserve">degree </w:t>
      </w:r>
      <w:r>
        <w:t>to fill in the many holes in my knowledge and for accreditation for all those years of doing.</w:t>
      </w:r>
    </w:p>
    <w:p w14:paraId="6FFFC7FB" w14:textId="77777777" w:rsidR="007B1B54" w:rsidRDefault="007B1B54" w:rsidP="007B1B54"/>
    <w:p w14:paraId="4FC491D6" w14:textId="42A7D5BB" w:rsidR="007613B0" w:rsidRDefault="007613B0" w:rsidP="007B1B54">
      <w:r>
        <w:t>My name is Daria Sukonnova, my RMIT student number is S3812576 and I am a member of the G6 Internet Explorers Team. I was born in the Russian city named Khabarovsk but then we moved to the Northern capital of Russia - St. Petersburg. I enjoy doing many things such as playing the piano or drawing. My biggest passion is reading books of any genre. My dream is to become an Artificial Intelligence Engineer. I find writing code quite enjoyable. My first program was a primitive game on Unity which was created with a tutorial. Since that time I really like solve code challenges on Python. Hope that in the near future I will develop the necessary skills to achieve my goal.</w:t>
      </w:r>
    </w:p>
    <w:p w14:paraId="3BBF2FFD" w14:textId="77777777" w:rsidR="007B1B54" w:rsidRDefault="007B1B54" w:rsidP="007B1B54"/>
    <w:p w14:paraId="5A53FB8B" w14:textId="30A0DA92" w:rsidR="002B749D" w:rsidRDefault="007613B0" w:rsidP="007B1B54">
      <w:r>
        <w:t xml:space="preserve">My name is Jeremy Naupay my RMIT student number is S3831039 and I am a member of the G6 Internet Explorers Team. I have grown up in the Sydney area since the day I was born. I love using my spare time to play around with different operating systems and brushing up on knowledge base. I have worked in I.T for over 2 years now as an </w:t>
      </w:r>
      <w:r>
        <w:lastRenderedPageBreak/>
        <w:t>IT Support Officer and looking forwards to be an Chief Information Officer in the future. Sometimes i do love to plan our model train sets as a hobby, but i also enjoy just playing video games and working on modding games in general.</w:t>
      </w:r>
    </w:p>
    <w:p w14:paraId="25EDEED4" w14:textId="77777777" w:rsidR="007B1B54" w:rsidRDefault="007B1B54" w:rsidP="007B1B54"/>
    <w:p w14:paraId="168F78DA" w14:textId="4A8B8F43" w:rsidR="00232E2D" w:rsidRDefault="00232E2D" w:rsidP="007B1B54">
      <w:r>
        <w:t xml:space="preserve">My name is Shane Thacker, and my current home is Toowoomba Queensland. My RMIT student number is s3827970 and </w:t>
      </w:r>
      <w:r w:rsidR="00C714ED">
        <w:t xml:space="preserve">I am a member of the G6 Internet Explorers Team. </w:t>
      </w:r>
      <w:r>
        <w:t>Born in Adelaide, I moved to Queensland when I was eighteen, where I got a job in the furniture industry. By twenty, I was going back and forth to Indonesia to train the suppliers on how to sand, prepare, upholster, assemble, glaze and upholster furniture for the Australian company I was working for. At twenty-one, I made the permanent move to Indonesia working for that company then eventually by the time I was twenty-two started my own teak outdoor furniture company. After the 2008 global crisis wiped out my customers, then me off the map, I worked for a European company managing their properties in Indonesia. When those properties were sold off in 2015, I joined an international school and became the school director.</w:t>
      </w:r>
    </w:p>
    <w:p w14:paraId="5FEA20A1" w14:textId="77777777" w:rsidR="00232E2D" w:rsidRDefault="00232E2D" w:rsidP="007B1B54">
      <w:r>
        <w:t>My main interests are barbeque low and slow and fishing, both of which involve knocking back a few cold beers. I have three kids the youngest being six and extremely naughty, most likely because he is too spoilt. Flight simulation is my main “do on own” hobby, but I rarely find time these days.</w:t>
      </w:r>
    </w:p>
    <w:p w14:paraId="199E7DB2" w14:textId="455EC68F" w:rsidR="002B749D" w:rsidRDefault="00232E2D" w:rsidP="007B1B54">
      <w:r>
        <w:t xml:space="preserve">I am working towards a </w:t>
      </w:r>
      <w:r w:rsidR="007613B0">
        <w:t>Bachelor of International Business</w:t>
      </w:r>
      <w:r>
        <w:t xml:space="preserve"> where I hope to move into a management position of an international company within the next five years.</w:t>
      </w:r>
    </w:p>
    <w:p w14:paraId="29B69EDA" w14:textId="5DF8E7F6" w:rsidR="002B749D" w:rsidRDefault="002B749D" w:rsidP="00663667"/>
    <w:p w14:paraId="5915929F" w14:textId="77777777" w:rsidR="00F30699" w:rsidRDefault="00F30699">
      <w:pPr>
        <w:rPr>
          <w:rFonts w:eastAsiaTheme="majorEastAsia" w:cstheme="majorBidi"/>
          <w:color w:val="C40827"/>
          <w:sz w:val="26"/>
          <w:szCs w:val="26"/>
        </w:rPr>
      </w:pPr>
      <w:r>
        <w:br w:type="page"/>
      </w:r>
    </w:p>
    <w:p w14:paraId="0BA53D60" w14:textId="758D4759" w:rsidR="00F30699" w:rsidRDefault="00495EFB" w:rsidP="00495EFB">
      <w:pPr>
        <w:pStyle w:val="Heading2"/>
      </w:pPr>
      <w:bookmarkStart w:id="26" w:name="_Toc29800961"/>
      <w:r>
        <w:lastRenderedPageBreak/>
        <w:t>Group Processes</w:t>
      </w:r>
      <w:bookmarkEnd w:id="26"/>
    </w:p>
    <w:p w14:paraId="74819BD0" w14:textId="77777777" w:rsidR="002F0211" w:rsidRDefault="002F0211" w:rsidP="002F0211">
      <w:pPr>
        <w:rPr>
          <w:ins w:id="27" w:author="Brian Dean" w:date="2020-02-09T18:09:00Z"/>
        </w:rPr>
      </w:pPr>
      <w:ins w:id="28" w:author="Brian Dean" w:date="2020-02-09T18:09:00Z">
        <w:r>
          <w:t xml:space="preserve">At the time the </w:t>
        </w:r>
      </w:ins>
      <w:del w:id="29" w:author="Brian Dean" w:date="2020-02-09T18:09:00Z">
        <w:r w:rsidR="00495EFB" w:rsidRPr="00495EFB">
          <w:delText xml:space="preserve">How well did your group </w:delText>
        </w:r>
      </w:del>
      <w:r w:rsidR="00495EFB" w:rsidRPr="00495EFB">
        <w:t xml:space="preserve">work </w:t>
      </w:r>
      <w:ins w:id="30" w:author="Brian Dean" w:date="2020-02-09T18:09:00Z">
        <w:r>
          <w:t>on the</w:t>
        </w:r>
      </w:ins>
      <w:del w:id="31" w:author="Brian Dean" w:date="2020-02-09T18:09:00Z">
        <w:r w:rsidR="00495EFB" w:rsidRPr="00495EFB">
          <w:delText>together in</w:delText>
        </w:r>
      </w:del>
      <w:r w:rsidR="00495EFB" w:rsidRPr="00495EFB">
        <w:t xml:space="preserve"> Assignment 2</w:t>
      </w:r>
      <w:ins w:id="32" w:author="Brian Dean" w:date="2020-02-09T18:09:00Z">
        <w:r>
          <w:t xml:space="preserve"> began, the members of G6-Internet-Explorers group were not familiar with each other. </w:t>
        </w:r>
        <w:r w:rsidRPr="00981D41">
          <w:t>However, this fact did not prevent the group from working cohesively and effectively.</w:t>
        </w:r>
        <w:r w:rsidRPr="00713129">
          <w:t xml:space="preserve"> </w:t>
        </w:r>
      </w:ins>
    </w:p>
    <w:p w14:paraId="2B4360EB" w14:textId="77777777" w:rsidR="002F0211" w:rsidRDefault="002F0211" w:rsidP="002F0211">
      <w:pPr>
        <w:rPr>
          <w:ins w:id="33" w:author="Brian Dean" w:date="2020-02-09T18:09:00Z"/>
        </w:rPr>
      </w:pPr>
      <w:ins w:id="34" w:author="Brian Dean" w:date="2020-02-09T18:09:00Z">
        <w:r>
          <w:t>C</w:t>
        </w:r>
        <w:r w:rsidRPr="00E34374">
          <w:t>ooperation was one of the str</w:t>
        </w:r>
        <w:r>
          <w:t>ongest sides</w:t>
        </w:r>
        <w:r w:rsidRPr="00E34374">
          <w:t xml:space="preserve"> of our group</w:t>
        </w:r>
        <w:r>
          <w:t xml:space="preserve"> (and it is still true). </w:t>
        </w:r>
        <w:r w:rsidRPr="00A03351">
          <w:t xml:space="preserve"> Despite the fact that</w:t>
        </w:r>
        <w:r>
          <w:t xml:space="preserve"> some of us</w:t>
        </w:r>
        <w:r w:rsidRPr="00A03351">
          <w:t xml:space="preserve"> live in different time zones, we</w:t>
        </w:r>
        <w:r>
          <w:t xml:space="preserve"> were able to</w:t>
        </w:r>
        <w:r w:rsidRPr="00A03351">
          <w:t xml:space="preserve"> f</w:t>
        </w:r>
        <w:r>
          <w:t>i</w:t>
        </w:r>
        <w:r w:rsidRPr="00A03351">
          <w:t>nd time for regular conferences where we</w:t>
        </w:r>
        <w:r>
          <w:t xml:space="preserve"> </w:t>
        </w:r>
        <w:r w:rsidRPr="00A03351">
          <w:t>discussed the progress of our work.</w:t>
        </w:r>
        <w:r w:rsidRPr="00B80B96">
          <w:t xml:space="preserve"> </w:t>
        </w:r>
        <w:r>
          <w:t>E</w:t>
        </w:r>
        <w:r w:rsidRPr="00FA37CD">
          <w:t xml:space="preserve">veryone was respectful and </w:t>
        </w:r>
        <w:r>
          <w:t>organized.</w:t>
        </w:r>
      </w:ins>
    </w:p>
    <w:p w14:paraId="52E9CFA4" w14:textId="77777777" w:rsidR="002F0211" w:rsidRDefault="002F0211" w:rsidP="002F0211">
      <w:pPr>
        <w:rPr>
          <w:ins w:id="35" w:author="Brian Dean" w:date="2020-02-09T18:09:00Z"/>
        </w:rPr>
      </w:pPr>
      <w:ins w:id="36" w:author="Brian Dean" w:date="2020-02-09T18:09:00Z">
        <w:r w:rsidRPr="00543678">
          <w:t xml:space="preserve">Passion for work is the key to </w:t>
        </w:r>
        <w:r>
          <w:t>its</w:t>
        </w:r>
        <w:r w:rsidRPr="00543678">
          <w:t xml:space="preserve"> success</w:t>
        </w:r>
        <w:r>
          <w:t xml:space="preserve"> and our group have proved it. Everyone had a huge amount of ideas and interesting vision of our work.</w:t>
        </w:r>
      </w:ins>
    </w:p>
    <w:p w14:paraId="6ECFB039" w14:textId="77777777" w:rsidR="002F0211" w:rsidRDefault="002F0211" w:rsidP="002F0211">
      <w:pPr>
        <w:rPr>
          <w:ins w:id="37" w:author="Brian Dean" w:date="2020-02-09T18:09:00Z"/>
        </w:rPr>
      </w:pPr>
      <w:ins w:id="38" w:author="Brian Dean" w:date="2020-02-09T18:09:00Z">
        <w:r>
          <w:t xml:space="preserve">Our group </w:t>
        </w:r>
      </w:ins>
      <w:del w:id="39" w:author="Brian Dean" w:date="2020-02-09T18:09:00Z">
        <w:r w:rsidR="00495EFB" w:rsidRPr="00495EFB">
          <w:delText xml:space="preserve">? Will you be introducing any changes in </w:delText>
        </w:r>
      </w:del>
      <w:r w:rsidR="00495EFB" w:rsidRPr="00495EFB">
        <w:t xml:space="preserve">process </w:t>
      </w:r>
      <w:ins w:id="40" w:author="Brian Dean" w:date="2020-02-09T18:09:00Z">
        <w:r>
          <w:t xml:space="preserve">consisted of discussing our working plan on the regular video-conferences, chatting in Microsoft Teams and posting our work on GitHub. </w:t>
        </w:r>
      </w:ins>
    </w:p>
    <w:p w14:paraId="5D3041F9" w14:textId="2A2FA0CE" w:rsidR="00F30699" w:rsidRPr="00495EFB" w:rsidRDefault="002F0211" w:rsidP="007B1B54">
      <w:ins w:id="41" w:author="Brian Dean" w:date="2020-02-09T18:09:00Z">
        <w:r>
          <w:t xml:space="preserve">All in all, our group worked really efficiently on the </w:t>
        </w:r>
      </w:ins>
      <w:del w:id="42" w:author="Brian Dean" w:date="2020-02-09T18:09:00Z">
        <w:r w:rsidR="00495EFB" w:rsidRPr="00495EFB">
          <w:delText xml:space="preserve">for </w:delText>
        </w:r>
      </w:del>
      <w:r w:rsidR="00495EFB" w:rsidRPr="00495EFB">
        <w:t xml:space="preserve">Assignment </w:t>
      </w:r>
      <w:ins w:id="43" w:author="Brian Dean" w:date="2020-02-09T18:09:00Z">
        <w:r>
          <w:t>2.</w:t>
        </w:r>
        <w:r w:rsidRPr="00EA4F98">
          <w:t xml:space="preserve"> The change that we will introduce is even better communication as now</w:t>
        </w:r>
        <w:r>
          <w:t xml:space="preserve"> we have developed</w:t>
        </w:r>
        <w:r w:rsidRPr="00EA4F98">
          <w:t xml:space="preserve"> </w:t>
        </w:r>
        <w:r>
          <w:t>our group working skills</w:t>
        </w:r>
      </w:ins>
      <w:del w:id="44" w:author="Brian Dean" w:date="2020-02-09T18:09:00Z">
        <w:r w:rsidR="00495EFB" w:rsidRPr="00495EFB">
          <w:delText>3? This is new for this assignment</w:delText>
        </w:r>
      </w:del>
      <w:r w:rsidR="00495EFB" w:rsidRPr="00495EFB">
        <w:t>.</w:t>
      </w:r>
    </w:p>
    <w:p w14:paraId="0038D9E1" w14:textId="200B3474" w:rsidR="00495EFB" w:rsidRPr="00495EFB" w:rsidRDefault="00495EFB" w:rsidP="00F30699">
      <w:pPr>
        <w:rPr>
          <w:del w:id="45" w:author="Brian Dean" w:date="2020-02-09T18:09:00Z"/>
          <w:szCs w:val="22"/>
        </w:rPr>
      </w:pPr>
    </w:p>
    <w:p w14:paraId="68E803F5" w14:textId="27ECB09D" w:rsidR="00495EFB" w:rsidRPr="00495EFB" w:rsidRDefault="00495EFB" w:rsidP="00F30699">
      <w:pPr>
        <w:rPr>
          <w:sz w:val="20"/>
          <w:szCs w:val="20"/>
        </w:rPr>
      </w:pPr>
    </w:p>
    <w:p w14:paraId="3E402C03" w14:textId="3EE532AD" w:rsidR="00495EFB" w:rsidRPr="00495EFB" w:rsidRDefault="00495EFB" w:rsidP="00F30699">
      <w:pPr>
        <w:rPr>
          <w:sz w:val="20"/>
          <w:szCs w:val="20"/>
        </w:rPr>
      </w:pPr>
    </w:p>
    <w:p w14:paraId="79D5EA8A" w14:textId="1E93AC37" w:rsidR="00495EFB" w:rsidRPr="00495EFB" w:rsidRDefault="00495EFB" w:rsidP="00F30699">
      <w:pPr>
        <w:rPr>
          <w:sz w:val="20"/>
          <w:szCs w:val="20"/>
        </w:rPr>
      </w:pPr>
    </w:p>
    <w:p w14:paraId="22428C07" w14:textId="77777777" w:rsidR="00495EFB" w:rsidRPr="00495EFB" w:rsidRDefault="00495EFB" w:rsidP="00F30699">
      <w:pPr>
        <w:rPr>
          <w:rFonts w:ascii="Arial Nova Light" w:hAnsi="Arial Nova Light"/>
        </w:rPr>
      </w:pPr>
    </w:p>
    <w:p w14:paraId="1F5FCCD8" w14:textId="77777777" w:rsidR="00F30699" w:rsidRPr="00495EFB" w:rsidRDefault="00F30699" w:rsidP="00F30699">
      <w:pPr>
        <w:rPr>
          <w:del w:id="46" w:author="Brian Dean" w:date="2020-02-09T18:09:00Z"/>
          <w:rFonts w:ascii="Arial Nova Light" w:hAnsi="Arial Nova Light"/>
        </w:rPr>
      </w:pPr>
    </w:p>
    <w:p w14:paraId="394236B6" w14:textId="77777777" w:rsidR="00F30699" w:rsidRPr="00495EFB" w:rsidRDefault="00F30699" w:rsidP="00F30699">
      <w:pPr>
        <w:rPr>
          <w:del w:id="47" w:author="Brian Dean" w:date="2020-02-09T18:09:00Z"/>
          <w:rFonts w:ascii="Arial Nova Light" w:hAnsi="Arial Nova Light"/>
        </w:rPr>
      </w:pPr>
    </w:p>
    <w:p w14:paraId="3C39BF75" w14:textId="77777777" w:rsidR="00F30699" w:rsidRPr="00495EFB" w:rsidRDefault="00F30699" w:rsidP="00F30699">
      <w:pPr>
        <w:rPr>
          <w:del w:id="48" w:author="Brian Dean" w:date="2020-02-09T18:09:00Z"/>
          <w:rFonts w:ascii="Arial Nova Light" w:hAnsi="Arial Nova Light"/>
        </w:rPr>
      </w:pPr>
    </w:p>
    <w:p w14:paraId="0E72AF18" w14:textId="77777777" w:rsidR="00F30699" w:rsidRPr="00495EFB" w:rsidRDefault="00F30699" w:rsidP="00F30699">
      <w:pPr>
        <w:rPr>
          <w:del w:id="49" w:author="Brian Dean" w:date="2020-02-09T18:09:00Z"/>
          <w:rFonts w:ascii="Arial Nova Light" w:hAnsi="Arial Nova Light"/>
        </w:rPr>
      </w:pPr>
    </w:p>
    <w:p w14:paraId="2BB23965" w14:textId="6F508FBC" w:rsidR="004C0DD7" w:rsidRPr="00495EFB" w:rsidRDefault="004C0DD7">
      <w:pPr>
        <w:rPr>
          <w:del w:id="50" w:author="Brian Dean" w:date="2020-02-09T18:09:00Z"/>
        </w:rPr>
      </w:pPr>
    </w:p>
    <w:p w14:paraId="1880AA9A" w14:textId="77777777" w:rsidR="00495EFB" w:rsidRDefault="00495EFB" w:rsidP="00495EFB">
      <w:pPr>
        <w:pStyle w:val="Heading2"/>
      </w:pPr>
      <w:bookmarkStart w:id="51" w:name="_Toc29800962"/>
      <w:r>
        <w:t>Career Plans</w:t>
      </w:r>
      <w:bookmarkEnd w:id="51"/>
    </w:p>
    <w:p w14:paraId="3E2701A9" w14:textId="77777777" w:rsidR="002F0211" w:rsidRPr="00EB50BE" w:rsidRDefault="002F0211" w:rsidP="002F0211">
      <w:pPr>
        <w:rPr>
          <w:ins w:id="52" w:author="Brian Dean" w:date="2020-02-09T18:09:00Z"/>
          <w:b/>
          <w:bCs/>
        </w:rPr>
      </w:pPr>
      <w:ins w:id="53" w:author="Brian Dean" w:date="2020-02-09T18:09:00Z">
        <w:r w:rsidRPr="00EB50BE">
          <w:rPr>
            <w:b/>
            <w:bCs/>
          </w:rPr>
          <w:t>Ideal jobs comparison:</w:t>
        </w:r>
      </w:ins>
    </w:p>
    <w:p w14:paraId="797790AD" w14:textId="77777777" w:rsidR="002F0211" w:rsidRPr="00EB50BE" w:rsidRDefault="002F0211" w:rsidP="002F0211">
      <w:pPr>
        <w:rPr>
          <w:ins w:id="54" w:author="Brian Dean" w:date="2020-02-09T18:09:00Z"/>
        </w:rPr>
      </w:pPr>
      <w:ins w:id="55" w:author="Brian Dean" w:date="2020-02-09T18:09:00Z">
        <w:r w:rsidRPr="00EB50BE">
          <w:t>Every member of our team has different experience, dreams</w:t>
        </w:r>
      </w:ins>
      <w:del w:id="56" w:author="Brian Dean" w:date="2020-02-09T18:09:00Z">
        <w:r w:rsidR="00495EFB" w:rsidRPr="00495EFB">
          <w:delText>Compare</w:delText>
        </w:r>
      </w:del>
      <w:r w:rsidR="00495EFB" w:rsidRPr="00495EFB">
        <w:t xml:space="preserve"> and </w:t>
      </w:r>
      <w:del w:id="57" w:author="Brian Dean" w:date="2020-02-09T18:09:00Z">
        <w:r w:rsidR="00495EFB" w:rsidRPr="00495EFB">
          <w:delText xml:space="preserve">contrast the </w:delText>
        </w:r>
      </w:del>
      <w:r w:rsidR="00495EFB" w:rsidRPr="00495EFB">
        <w:t>career plans</w:t>
      </w:r>
      <w:ins w:id="58" w:author="Brian Dean" w:date="2020-02-09T18:09:00Z">
        <w:r w:rsidRPr="00EB50BE">
          <w:t>. Though, it does not mean that there are no</w:t>
        </w:r>
      </w:ins>
      <w:del w:id="59" w:author="Brian Dean" w:date="2020-02-09T18:09:00Z">
        <w:r w:rsidR="00495EFB" w:rsidRPr="00495EFB">
          <w:delText>, including ideal jobs, for each person in the group. This may have changed due to feedback from Assignments 1 and 2. What</w:delText>
        </w:r>
      </w:del>
      <w:r w:rsidR="00495EFB" w:rsidRPr="00495EFB">
        <w:t xml:space="preserve"> common elements </w:t>
      </w:r>
      <w:ins w:id="60" w:author="Brian Dean" w:date="2020-02-09T18:09:00Z">
        <w:r w:rsidRPr="00EB50BE">
          <w:t>in our future job plans.</w:t>
        </w:r>
      </w:ins>
    </w:p>
    <w:p w14:paraId="7AF62658" w14:textId="77777777" w:rsidR="002F0211" w:rsidRPr="00EB50BE" w:rsidRDefault="002F0211" w:rsidP="002F0211">
      <w:pPr>
        <w:rPr>
          <w:ins w:id="61" w:author="Brian Dean" w:date="2020-02-09T18:09:00Z"/>
        </w:rPr>
      </w:pPr>
      <w:ins w:id="62" w:author="Brian Dean" w:date="2020-02-09T18:09:00Z">
        <w:r w:rsidRPr="00EB50BE">
          <w:t>Ideal jobs:</w:t>
        </w:r>
      </w:ins>
    </w:p>
    <w:p w14:paraId="5029F494" w14:textId="77777777" w:rsidR="002F0211" w:rsidRPr="00EB50BE" w:rsidRDefault="002F0211" w:rsidP="002F0211">
      <w:pPr>
        <w:rPr>
          <w:ins w:id="63" w:author="Brian Dean" w:date="2020-02-09T18:09:00Z"/>
        </w:rPr>
      </w:pPr>
      <w:ins w:id="64" w:author="Brian Dean" w:date="2020-02-09T18:09:00Z">
        <w:r w:rsidRPr="00EB50BE">
          <w:t>Jeremy - Chief Technology Officer</w:t>
        </w:r>
      </w:ins>
    </w:p>
    <w:p w14:paraId="7498C048" w14:textId="77777777" w:rsidR="002F0211" w:rsidRPr="00EB50BE" w:rsidRDefault="002F0211" w:rsidP="002F0211">
      <w:pPr>
        <w:rPr>
          <w:ins w:id="65" w:author="Brian Dean" w:date="2020-02-09T18:09:00Z"/>
        </w:rPr>
      </w:pPr>
      <w:ins w:id="66" w:author="Brian Dean" w:date="2020-02-09T18:09:00Z">
        <w:r w:rsidRPr="00EB50BE">
          <w:t>Brian - Solution Architect</w:t>
        </w:r>
      </w:ins>
    </w:p>
    <w:p w14:paraId="2315874A" w14:textId="77777777" w:rsidR="002F0211" w:rsidRPr="00EB50BE" w:rsidRDefault="002F0211" w:rsidP="002F0211">
      <w:pPr>
        <w:rPr>
          <w:ins w:id="67" w:author="Brian Dean" w:date="2020-02-09T18:09:00Z"/>
        </w:rPr>
      </w:pPr>
      <w:ins w:id="68" w:author="Brian Dean" w:date="2020-02-09T18:09:00Z">
        <w:r w:rsidRPr="00EB50BE">
          <w:t>Shane - Principal Data Insights Analyst</w:t>
        </w:r>
      </w:ins>
    </w:p>
    <w:p w14:paraId="0BF3E28D" w14:textId="77777777" w:rsidR="002F0211" w:rsidRPr="00EB50BE" w:rsidRDefault="002F0211" w:rsidP="002F0211">
      <w:pPr>
        <w:rPr>
          <w:ins w:id="69" w:author="Brian Dean" w:date="2020-02-09T18:09:00Z"/>
        </w:rPr>
      </w:pPr>
      <w:ins w:id="70" w:author="Brian Dean" w:date="2020-02-09T18:09:00Z">
        <w:r w:rsidRPr="00EB50BE">
          <w:t>Daria - Artificial Intelligence Engineer</w:t>
        </w:r>
      </w:ins>
    </w:p>
    <w:tbl>
      <w:tblPr>
        <w:tblpPr w:leftFromText="180" w:rightFromText="180" w:vertAnchor="text" w:horzAnchor="margin" w:tblpY="159"/>
        <w:tblW w:w="9720" w:type="dxa"/>
        <w:tblBorders>
          <w:top w:val="single" w:sz="4" w:space="0" w:color="auto"/>
        </w:tblBorders>
        <w:tblLook w:val="0000" w:firstRow="0" w:lastRow="0" w:firstColumn="0" w:lastColumn="0" w:noHBand="0" w:noVBand="0"/>
      </w:tblPr>
      <w:tblGrid>
        <w:gridCol w:w="2455"/>
        <w:gridCol w:w="2340"/>
        <w:gridCol w:w="2340"/>
        <w:gridCol w:w="2585"/>
      </w:tblGrid>
      <w:tr w:rsidR="002F0211" w:rsidRPr="00EB50BE" w14:paraId="08D8CADE" w14:textId="77777777" w:rsidTr="0078643F">
        <w:trPr>
          <w:trHeight w:val="100"/>
          <w:ins w:id="71" w:author="Brian Dean" w:date="2020-02-09T18:09:00Z"/>
        </w:trPr>
        <w:tc>
          <w:tcPr>
            <w:tcW w:w="9720" w:type="dxa"/>
            <w:gridSpan w:val="4"/>
            <w:tcBorders>
              <w:left w:val="single" w:sz="4" w:space="0" w:color="auto"/>
              <w:bottom w:val="single" w:sz="4" w:space="0" w:color="auto"/>
              <w:right w:val="single" w:sz="4" w:space="0" w:color="auto"/>
            </w:tcBorders>
          </w:tcPr>
          <w:p w14:paraId="2646E556" w14:textId="77777777" w:rsidR="002F0211" w:rsidRPr="00EB50BE" w:rsidRDefault="002F0211" w:rsidP="0078643F">
            <w:pPr>
              <w:rPr>
                <w:ins w:id="72" w:author="Brian Dean" w:date="2020-02-09T18:09:00Z"/>
                <w:b/>
                <w:bCs/>
              </w:rPr>
            </w:pPr>
            <w:ins w:id="73" w:author="Brian Dean" w:date="2020-02-09T18:09:00Z">
              <w:r w:rsidRPr="00EB50BE">
                <w:rPr>
                  <w:b/>
                  <w:bCs/>
                </w:rPr>
                <w:t>What is the difference?</w:t>
              </w:r>
            </w:ins>
          </w:p>
        </w:tc>
      </w:tr>
      <w:tr w:rsidR="002F0211" w:rsidRPr="00EB50BE" w14:paraId="6A9965A4" w14:textId="77777777" w:rsidTr="0078643F">
        <w:tblPrEx>
          <w:tblBorders>
            <w:left w:val="single" w:sz="4" w:space="0" w:color="auto"/>
            <w:bottom w:val="single" w:sz="4" w:space="0" w:color="auto"/>
            <w:right w:val="single" w:sz="4" w:space="0" w:color="auto"/>
            <w:insideH w:val="single" w:sz="4" w:space="0" w:color="auto"/>
            <w:insideV w:val="single" w:sz="4" w:space="0" w:color="auto"/>
          </w:tblBorders>
        </w:tblPrEx>
        <w:trPr>
          <w:trHeight w:val="1470"/>
          <w:ins w:id="74" w:author="Brian Dean" w:date="2020-02-09T18:09:00Z"/>
        </w:trPr>
        <w:tc>
          <w:tcPr>
            <w:tcW w:w="2455" w:type="dxa"/>
            <w:tcBorders>
              <w:top w:val="single" w:sz="4" w:space="0" w:color="auto"/>
            </w:tcBorders>
          </w:tcPr>
          <w:p w14:paraId="7FEB6A15" w14:textId="77777777" w:rsidR="002F0211" w:rsidRPr="00EB50BE" w:rsidRDefault="002F0211" w:rsidP="0078643F">
            <w:pPr>
              <w:rPr>
                <w:ins w:id="75" w:author="Brian Dean" w:date="2020-02-09T18:09:00Z"/>
                <w:b/>
                <w:bCs/>
              </w:rPr>
            </w:pPr>
            <w:ins w:id="76" w:author="Brian Dean" w:date="2020-02-09T18:09:00Z">
              <w:r w:rsidRPr="00EB50BE">
                <w:rPr>
                  <w:b/>
                  <w:bCs/>
                </w:rPr>
                <w:t>Chief Technology Officer (Jeremy)</w:t>
              </w:r>
            </w:ins>
          </w:p>
          <w:p w14:paraId="055193C1" w14:textId="77777777" w:rsidR="002F0211" w:rsidRPr="00EB50BE" w:rsidRDefault="002F0211" w:rsidP="0078643F">
            <w:pPr>
              <w:rPr>
                <w:ins w:id="77" w:author="Brian Dean" w:date="2020-02-09T18:09:00Z"/>
              </w:rPr>
            </w:pPr>
            <w:ins w:id="78" w:author="Brian Dean" w:date="2020-02-09T18:09:00Z">
              <w:r w:rsidRPr="00EB50BE">
                <w:t>The main work of the Chief Technology Officer is making decisions for the overarching technology infrastructure that closely align with the organization's goals.</w:t>
              </w:r>
            </w:ins>
          </w:p>
        </w:tc>
        <w:tc>
          <w:tcPr>
            <w:tcW w:w="2340" w:type="dxa"/>
            <w:tcBorders>
              <w:top w:val="single" w:sz="4" w:space="0" w:color="auto"/>
            </w:tcBorders>
          </w:tcPr>
          <w:p w14:paraId="259E0AC9" w14:textId="77777777" w:rsidR="002F0211" w:rsidRPr="00EB50BE" w:rsidRDefault="002F0211" w:rsidP="0078643F">
            <w:pPr>
              <w:rPr>
                <w:ins w:id="79" w:author="Brian Dean" w:date="2020-02-09T18:09:00Z"/>
                <w:b/>
                <w:bCs/>
              </w:rPr>
            </w:pPr>
            <w:ins w:id="80" w:author="Brian Dean" w:date="2020-02-09T18:09:00Z">
              <w:r w:rsidRPr="00EB50BE">
                <w:rPr>
                  <w:b/>
                  <w:bCs/>
                </w:rPr>
                <w:t>Solution Architect (Brian)</w:t>
              </w:r>
            </w:ins>
          </w:p>
          <w:p w14:paraId="3B109949" w14:textId="77777777" w:rsidR="002F0211" w:rsidRPr="00EB50BE" w:rsidRDefault="002F0211" w:rsidP="0078643F">
            <w:pPr>
              <w:rPr>
                <w:ins w:id="81" w:author="Brian Dean" w:date="2020-02-09T18:09:00Z"/>
              </w:rPr>
            </w:pPr>
            <w:ins w:id="82" w:author="Brian Dean" w:date="2020-02-09T18:09:00Z">
              <w:r w:rsidRPr="00EB50BE">
                <w:t>A Solution Architect is responsible for the design of one or more applications or services within an organization, and is typically part of a solution development team.</w:t>
              </w:r>
            </w:ins>
          </w:p>
        </w:tc>
        <w:tc>
          <w:tcPr>
            <w:tcW w:w="2340" w:type="dxa"/>
            <w:tcBorders>
              <w:top w:val="single" w:sz="4" w:space="0" w:color="auto"/>
            </w:tcBorders>
          </w:tcPr>
          <w:p w14:paraId="06D55E50" w14:textId="77777777" w:rsidR="002F0211" w:rsidRPr="00EB50BE" w:rsidRDefault="002F0211" w:rsidP="0078643F">
            <w:pPr>
              <w:rPr>
                <w:ins w:id="83" w:author="Brian Dean" w:date="2020-02-09T18:09:00Z"/>
                <w:b/>
                <w:bCs/>
              </w:rPr>
            </w:pPr>
            <w:ins w:id="84" w:author="Brian Dean" w:date="2020-02-09T18:09:00Z">
              <w:r w:rsidRPr="00EB50BE">
                <w:rPr>
                  <w:b/>
                  <w:bCs/>
                </w:rPr>
                <w:t>Principal Data Insights Analyst (Shane)</w:t>
              </w:r>
            </w:ins>
          </w:p>
          <w:p w14:paraId="428FDFE8" w14:textId="77777777" w:rsidR="002F0211" w:rsidRPr="00EB50BE" w:rsidRDefault="002F0211" w:rsidP="0078643F">
            <w:pPr>
              <w:rPr>
                <w:ins w:id="85" w:author="Brian Dean" w:date="2020-02-09T18:09:00Z"/>
              </w:rPr>
            </w:pPr>
            <w:ins w:id="86" w:author="Brian Dean" w:date="2020-02-09T18:09:00Z">
              <w:r w:rsidRPr="00EB50BE">
                <w:t>A Principal Data Insights Analyst uses data analytics to develop tools that provide clear, accurate and insightful information.</w:t>
              </w:r>
            </w:ins>
          </w:p>
        </w:tc>
        <w:tc>
          <w:tcPr>
            <w:tcW w:w="2585" w:type="dxa"/>
            <w:tcBorders>
              <w:top w:val="single" w:sz="4" w:space="0" w:color="auto"/>
            </w:tcBorders>
          </w:tcPr>
          <w:p w14:paraId="248D8DA4" w14:textId="77777777" w:rsidR="002F0211" w:rsidRPr="00EB50BE" w:rsidRDefault="002F0211" w:rsidP="0078643F">
            <w:pPr>
              <w:rPr>
                <w:ins w:id="87" w:author="Brian Dean" w:date="2020-02-09T18:09:00Z"/>
                <w:b/>
                <w:bCs/>
              </w:rPr>
            </w:pPr>
            <w:ins w:id="88" w:author="Brian Dean" w:date="2020-02-09T18:09:00Z">
              <w:r w:rsidRPr="00EB50BE">
                <w:rPr>
                  <w:b/>
                  <w:bCs/>
                </w:rPr>
                <w:t>Artificial Intelligence Engineer (Daria)</w:t>
              </w:r>
            </w:ins>
          </w:p>
          <w:p w14:paraId="657F958E" w14:textId="77777777" w:rsidR="002F0211" w:rsidRPr="00EB50BE" w:rsidRDefault="002F0211" w:rsidP="0078643F">
            <w:pPr>
              <w:rPr>
                <w:ins w:id="89" w:author="Brian Dean" w:date="2020-02-09T18:09:00Z"/>
              </w:rPr>
            </w:pPr>
            <w:ins w:id="90" w:author="Brian Dean" w:date="2020-02-09T18:09:00Z">
              <w:r w:rsidRPr="00EB50BE">
                <w:t>An artificial intelligence engineer works with algorithms, neural networks and other tools to advance the field of artificial intelligence in some way.</w:t>
              </w:r>
            </w:ins>
          </w:p>
        </w:tc>
      </w:tr>
      <w:tr w:rsidR="002F0211" w:rsidRPr="00EB50BE" w14:paraId="53CD9611" w14:textId="77777777" w:rsidTr="0078643F">
        <w:tblPrEx>
          <w:tblBorders>
            <w:left w:val="single" w:sz="4" w:space="0" w:color="auto"/>
            <w:bottom w:val="single" w:sz="4" w:space="0" w:color="auto"/>
            <w:right w:val="single" w:sz="4" w:space="0" w:color="auto"/>
            <w:insideH w:val="single" w:sz="4" w:space="0" w:color="auto"/>
            <w:insideV w:val="single" w:sz="4" w:space="0" w:color="auto"/>
          </w:tblBorders>
        </w:tblPrEx>
        <w:trPr>
          <w:trHeight w:val="390"/>
          <w:ins w:id="91" w:author="Brian Dean" w:date="2020-02-09T18:09:00Z"/>
        </w:trPr>
        <w:tc>
          <w:tcPr>
            <w:tcW w:w="9720" w:type="dxa"/>
            <w:gridSpan w:val="4"/>
          </w:tcPr>
          <w:p w14:paraId="19DD247D" w14:textId="77777777" w:rsidR="002F0211" w:rsidRPr="00EB50BE" w:rsidRDefault="002F0211" w:rsidP="0078643F">
            <w:pPr>
              <w:rPr>
                <w:ins w:id="92" w:author="Brian Dean" w:date="2020-02-09T18:09:00Z"/>
                <w:b/>
                <w:bCs/>
              </w:rPr>
            </w:pPr>
            <w:ins w:id="93" w:author="Brian Dean" w:date="2020-02-09T18:09:00Z">
              <w:r w:rsidRPr="00EB50BE">
                <w:rPr>
                  <w:b/>
                  <w:bCs/>
                </w:rPr>
                <w:t>What is similar?</w:t>
              </w:r>
            </w:ins>
          </w:p>
        </w:tc>
      </w:tr>
      <w:tr w:rsidR="002F0211" w:rsidRPr="00EB50BE" w14:paraId="3898CC1D" w14:textId="77777777" w:rsidTr="0078643F">
        <w:tblPrEx>
          <w:tblBorders>
            <w:left w:val="single" w:sz="4" w:space="0" w:color="auto"/>
            <w:bottom w:val="single" w:sz="4" w:space="0" w:color="auto"/>
            <w:right w:val="single" w:sz="4" w:space="0" w:color="auto"/>
            <w:insideH w:val="single" w:sz="4" w:space="0" w:color="auto"/>
            <w:insideV w:val="single" w:sz="4" w:space="0" w:color="auto"/>
          </w:tblBorders>
        </w:tblPrEx>
        <w:trPr>
          <w:trHeight w:val="782"/>
          <w:ins w:id="94" w:author="Brian Dean" w:date="2020-02-09T18:09:00Z"/>
        </w:trPr>
        <w:tc>
          <w:tcPr>
            <w:tcW w:w="9720" w:type="dxa"/>
            <w:gridSpan w:val="4"/>
          </w:tcPr>
          <w:p w14:paraId="1102EF08" w14:textId="77777777" w:rsidR="002F0211" w:rsidRPr="00EB50BE" w:rsidRDefault="002F0211" w:rsidP="0078643F">
            <w:pPr>
              <w:rPr>
                <w:ins w:id="95" w:author="Brian Dean" w:date="2020-02-09T18:09:00Z"/>
              </w:rPr>
            </w:pPr>
            <w:ins w:id="96" w:author="Brian Dean" w:date="2020-02-09T18:09:00Z">
              <w:r w:rsidRPr="00EB50BE">
                <w:t>They need to have a deep IT knowledge and they should be aware of new and existing technologies and use their technical vision for a particular solution.</w:t>
              </w:r>
            </w:ins>
          </w:p>
        </w:tc>
      </w:tr>
    </w:tbl>
    <w:p w14:paraId="58DB55F1" w14:textId="77777777" w:rsidR="002F0211" w:rsidRPr="00EB50BE" w:rsidRDefault="002F0211" w:rsidP="002F0211">
      <w:pPr>
        <w:rPr>
          <w:ins w:id="97" w:author="Brian Dean" w:date="2020-02-09T18:09:00Z"/>
        </w:rPr>
      </w:pPr>
    </w:p>
    <w:p w14:paraId="717CDD7B" w14:textId="77777777" w:rsidR="002F0211" w:rsidRPr="00EB50BE" w:rsidRDefault="002F0211" w:rsidP="002F0211">
      <w:pPr>
        <w:rPr>
          <w:ins w:id="98" w:author="Brian Dean" w:date="2020-02-09T18:09:00Z"/>
        </w:rPr>
      </w:pPr>
    </w:p>
    <w:p w14:paraId="5E49BD34" w14:textId="77777777" w:rsidR="002F0211" w:rsidRPr="00EB50BE" w:rsidRDefault="002F0211" w:rsidP="002F0211">
      <w:pPr>
        <w:rPr>
          <w:ins w:id="99" w:author="Brian Dean" w:date="2020-02-09T18:09:00Z"/>
        </w:rPr>
      </w:pPr>
    </w:p>
    <w:p w14:paraId="4DEC681B" w14:textId="77777777" w:rsidR="002F0211" w:rsidRPr="00EB50BE" w:rsidRDefault="002F0211" w:rsidP="002F0211">
      <w:pPr>
        <w:rPr>
          <w:ins w:id="100" w:author="Brian Dean" w:date="2020-02-09T18:09:00Z"/>
        </w:rPr>
      </w:pPr>
    </w:p>
    <w:p w14:paraId="0162A316" w14:textId="77777777" w:rsidR="002F0211" w:rsidRPr="00EB50BE" w:rsidRDefault="002F0211" w:rsidP="002F0211">
      <w:pPr>
        <w:rPr>
          <w:ins w:id="101" w:author="Brian Dean" w:date="2020-02-09T18:09:00Z"/>
        </w:rPr>
      </w:pPr>
    </w:p>
    <w:p w14:paraId="40173D36" w14:textId="77777777" w:rsidR="002F0211" w:rsidRPr="00EB50BE" w:rsidRDefault="002F0211" w:rsidP="002F0211">
      <w:pPr>
        <w:rPr>
          <w:ins w:id="102" w:author="Brian Dean" w:date="2020-02-09T18:09:00Z"/>
        </w:rPr>
      </w:pPr>
    </w:p>
    <w:p w14:paraId="56941FA0" w14:textId="77777777" w:rsidR="002F0211" w:rsidRPr="00EB50BE" w:rsidRDefault="002F0211" w:rsidP="002F0211">
      <w:pPr>
        <w:rPr>
          <w:ins w:id="103" w:author="Brian Dean" w:date="2020-02-09T18:09:00Z"/>
        </w:rPr>
      </w:pPr>
    </w:p>
    <w:p w14:paraId="0B8E2EB8" w14:textId="77777777" w:rsidR="002F0211" w:rsidRPr="00EB50BE" w:rsidRDefault="002F0211" w:rsidP="002F0211">
      <w:pPr>
        <w:rPr>
          <w:ins w:id="104" w:author="Brian Dean" w:date="2020-02-09T18:09:00Z"/>
        </w:rPr>
      </w:pPr>
    </w:p>
    <w:p w14:paraId="68A30A67" w14:textId="77777777" w:rsidR="002F0211" w:rsidRPr="00EB50BE" w:rsidRDefault="002F0211" w:rsidP="002F0211">
      <w:pPr>
        <w:rPr>
          <w:ins w:id="105" w:author="Brian Dean" w:date="2020-02-09T18:09:00Z"/>
        </w:rPr>
      </w:pPr>
    </w:p>
    <w:p w14:paraId="51D30F26" w14:textId="77777777" w:rsidR="002F0211" w:rsidRPr="00EB50BE" w:rsidRDefault="002F0211" w:rsidP="002F0211">
      <w:pPr>
        <w:rPr>
          <w:ins w:id="106" w:author="Brian Dean" w:date="2020-02-09T18:09:00Z"/>
          <w:b/>
          <w:bCs/>
        </w:rPr>
      </w:pPr>
      <w:ins w:id="107" w:author="Brian Dean" w:date="2020-02-09T18:09:00Z">
        <w:r w:rsidRPr="00EB50BE">
          <w:rPr>
            <w:b/>
            <w:bCs/>
          </w:rPr>
          <w:t>Career plans comparison:</w:t>
        </w:r>
      </w:ins>
    </w:p>
    <w:p w14:paraId="28F8F6B4" w14:textId="77777777" w:rsidR="002F0211" w:rsidRPr="00EB50BE" w:rsidRDefault="002F0211" w:rsidP="002F0211">
      <w:pPr>
        <w:rPr>
          <w:ins w:id="108" w:author="Brian Dean" w:date="2020-02-09T18:09:00Z"/>
        </w:rPr>
      </w:pPr>
      <w:ins w:id="109" w:author="Brian Dean" w:date="2020-02-09T18:09:00Z">
        <w:r w:rsidRPr="00EB50BE">
          <w:t>Jeremy: “After finishing my bachelor degree, I am either thinking of doing a masters or moving into a degree in business. With these steps I am hoping it will lead me to greater opportunities of growth to then be in a CIO</w:t>
        </w:r>
      </w:ins>
      <w:del w:id="110" w:author="Brian Dean" w:date="2020-02-09T18:09:00Z">
        <w:r w:rsidR="00495EFB" w:rsidRPr="00495EFB">
          <w:delText>are there, if any? What differentiates each</w:delText>
        </w:r>
      </w:del>
      <w:r w:rsidR="00495EFB" w:rsidRPr="00495EFB">
        <w:t xml:space="preserve"> position </w:t>
      </w:r>
      <w:ins w:id="111" w:author="Brian Dean" w:date="2020-02-09T18:09:00Z">
        <w:r w:rsidRPr="00EB50BE">
          <w:t>in the next 8-10 years.”</w:t>
        </w:r>
      </w:ins>
    </w:p>
    <w:p w14:paraId="721D1F52" w14:textId="77777777" w:rsidR="002F0211" w:rsidRPr="00EB50BE" w:rsidRDefault="002F0211" w:rsidP="002F0211">
      <w:pPr>
        <w:rPr>
          <w:ins w:id="112" w:author="Brian Dean" w:date="2020-02-09T18:09:00Z"/>
        </w:rPr>
      </w:pPr>
      <w:ins w:id="113" w:author="Brian Dean" w:date="2020-02-09T18:09:00Z">
        <w:r w:rsidRPr="00EB50BE">
          <w:t xml:space="preserve">Brian: “Skills and knowledge I will need to acquire </w:t>
        </w:r>
      </w:ins>
      <w:del w:id="114" w:author="Brian Dean" w:date="2020-02-09T18:09:00Z">
        <w:r w:rsidR="00495EFB" w:rsidRPr="00495EFB">
          <w:delText xml:space="preserve">from the others, if anything? How similar or different </w:delText>
        </w:r>
      </w:del>
      <w:r w:rsidR="00495EFB" w:rsidRPr="00495EFB">
        <w:t xml:space="preserve">are </w:t>
      </w:r>
      <w:ins w:id="115" w:author="Brian Dean" w:date="2020-02-09T18:09:00Z">
        <w:r w:rsidRPr="00EB50BE">
          <w:t>in the areas of engineering and software architecture design, cloud development and IT architecture. Obtaining positions with companies developing and working with cloud technologies will provide real world experience. Importantly obtaining a degree in IT will be an excellent start to filling these gaps in my knowledge, as well as further learning of AWS services.”</w:t>
        </w:r>
      </w:ins>
    </w:p>
    <w:p w14:paraId="06623D91" w14:textId="77777777" w:rsidR="00495EFB" w:rsidRDefault="002F0211" w:rsidP="007B1B54">
      <w:ins w:id="116" w:author="Brian Dean" w:date="2020-02-09T18:09:00Z">
        <w:r w:rsidRPr="00EB50BE">
          <w:t>Shane: “My primary</w:t>
        </w:r>
      </w:ins>
      <w:del w:id="117" w:author="Brian Dean" w:date="2020-02-09T18:09:00Z">
        <w:r w:rsidR="00495EFB" w:rsidRPr="00495EFB">
          <w:delText>your</w:delText>
        </w:r>
      </w:del>
      <w:r w:rsidR="00495EFB" w:rsidRPr="00495EFB">
        <w:t xml:space="preserve"> career </w:t>
      </w:r>
      <w:ins w:id="118" w:author="Brian Dean" w:date="2020-02-09T18:09:00Z">
        <w:r w:rsidRPr="00EB50BE">
          <w:t>interest is working in the area of higher management for a multinational corporation. With my current experience as owner-director of an international furniture manufacturing and export company, global property management and managing an international school, I feel that my personal on the job experience is suffice. In the modern-day, however, I do require more skills and actual “black and white” qualifications. For</w:t>
        </w:r>
      </w:ins>
      <w:del w:id="119" w:author="Brian Dean" w:date="2020-02-09T18:09:00Z">
        <w:r w:rsidR="00495EFB" w:rsidRPr="00495EFB">
          <w:delText>plans across the group? This is new for</w:delText>
        </w:r>
      </w:del>
      <w:r w:rsidR="00495EFB" w:rsidRPr="00495EFB">
        <w:t xml:space="preserve"> this </w:t>
      </w:r>
      <w:ins w:id="120" w:author="Brian Dean" w:date="2020-02-09T18:09:00Z">
        <w:r w:rsidRPr="00EB50BE">
          <w:t>reason, I am undergoing a Bachelor of International Business which I hope shall be acquired within the next three years.”</w:t>
        </w:r>
      </w:ins>
      <w:del w:id="121" w:author="Brian Dean" w:date="2020-02-09T18:09:00Z">
        <w:r w:rsidR="00495EFB" w:rsidRPr="00495EFB">
          <w:delText>assignment.</w:delText>
        </w:r>
      </w:del>
    </w:p>
    <w:tbl>
      <w:tblPr>
        <w:tblpPr w:leftFromText="180" w:rightFromText="180" w:vertAnchor="text" w:tblpX="46" w:tblpY="1651"/>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05"/>
        <w:gridCol w:w="2470"/>
        <w:gridCol w:w="2430"/>
        <w:gridCol w:w="2495"/>
      </w:tblGrid>
      <w:tr w:rsidR="002F0211" w:rsidRPr="00EB50BE" w14:paraId="229A492A" w14:textId="77777777" w:rsidTr="0078643F">
        <w:trPr>
          <w:trHeight w:val="360"/>
          <w:ins w:id="122" w:author="Brian Dean" w:date="2020-02-09T18:09:00Z"/>
        </w:trPr>
        <w:tc>
          <w:tcPr>
            <w:tcW w:w="9600" w:type="dxa"/>
            <w:gridSpan w:val="4"/>
          </w:tcPr>
          <w:p w14:paraId="6A60E767" w14:textId="77777777" w:rsidR="002F0211" w:rsidRPr="00EB50BE" w:rsidRDefault="002F0211" w:rsidP="0078643F">
            <w:pPr>
              <w:rPr>
                <w:ins w:id="123" w:author="Brian Dean" w:date="2020-02-09T18:09:00Z"/>
                <w:b/>
                <w:bCs/>
              </w:rPr>
            </w:pPr>
            <w:ins w:id="124" w:author="Brian Dean" w:date="2020-02-09T18:09:00Z">
              <w:r w:rsidRPr="00EB50BE">
                <w:rPr>
                  <w:b/>
                  <w:bCs/>
                </w:rPr>
                <w:t>What is the difference?</w:t>
              </w:r>
            </w:ins>
          </w:p>
        </w:tc>
      </w:tr>
      <w:tr w:rsidR="002F0211" w:rsidRPr="00EB50BE" w14:paraId="5C9F31BE" w14:textId="77777777" w:rsidTr="0078643F">
        <w:trPr>
          <w:trHeight w:val="1598"/>
          <w:ins w:id="125" w:author="Brian Dean" w:date="2020-02-09T18:09:00Z"/>
        </w:trPr>
        <w:tc>
          <w:tcPr>
            <w:tcW w:w="2205" w:type="dxa"/>
          </w:tcPr>
          <w:p w14:paraId="13F59592" w14:textId="77777777" w:rsidR="002F0211" w:rsidRPr="00EB50BE" w:rsidRDefault="002F0211" w:rsidP="0078643F">
            <w:pPr>
              <w:rPr>
                <w:ins w:id="126" w:author="Brian Dean" w:date="2020-02-09T18:09:00Z"/>
                <w:b/>
                <w:bCs/>
              </w:rPr>
            </w:pPr>
            <w:ins w:id="127" w:author="Brian Dean" w:date="2020-02-09T18:09:00Z">
              <w:r w:rsidRPr="00EB50BE">
                <w:rPr>
                  <w:b/>
                  <w:bCs/>
                </w:rPr>
                <w:t>Shane</w:t>
              </w:r>
            </w:ins>
          </w:p>
          <w:p w14:paraId="4F77B630" w14:textId="77777777" w:rsidR="002F0211" w:rsidRPr="00EB50BE" w:rsidRDefault="002F0211" w:rsidP="0078643F">
            <w:pPr>
              <w:rPr>
                <w:ins w:id="128" w:author="Brian Dean" w:date="2020-02-09T18:09:00Z"/>
              </w:rPr>
            </w:pPr>
            <w:ins w:id="129" w:author="Brian Dean" w:date="2020-02-09T18:09:00Z">
              <w:r w:rsidRPr="00EB50BE">
                <w:t>Shane relies on his previous career experiences as well as on developing more skills and getting an actual “black and white” qualifications.</w:t>
              </w:r>
            </w:ins>
          </w:p>
        </w:tc>
        <w:tc>
          <w:tcPr>
            <w:tcW w:w="2470" w:type="dxa"/>
          </w:tcPr>
          <w:p w14:paraId="3E953976" w14:textId="77777777" w:rsidR="002F0211" w:rsidRPr="00EB50BE" w:rsidRDefault="002F0211" w:rsidP="0078643F">
            <w:pPr>
              <w:rPr>
                <w:ins w:id="130" w:author="Brian Dean" w:date="2020-02-09T18:09:00Z"/>
                <w:b/>
                <w:bCs/>
              </w:rPr>
            </w:pPr>
            <w:ins w:id="131" w:author="Brian Dean" w:date="2020-02-09T18:09:00Z">
              <w:r w:rsidRPr="00EB50BE">
                <w:rPr>
                  <w:b/>
                  <w:bCs/>
                </w:rPr>
                <w:t>Brian</w:t>
              </w:r>
            </w:ins>
          </w:p>
          <w:p w14:paraId="7DCA3E87" w14:textId="77777777" w:rsidR="002F0211" w:rsidRPr="00EB50BE" w:rsidRDefault="002F0211" w:rsidP="0078643F">
            <w:pPr>
              <w:rPr>
                <w:ins w:id="132" w:author="Brian Dean" w:date="2020-02-09T18:09:00Z"/>
              </w:rPr>
            </w:pPr>
            <w:ins w:id="133" w:author="Brian Dean" w:date="2020-02-09T18:09:00Z">
              <w:r w:rsidRPr="00EB50BE">
                <w:t>In addition to obtaining a degree in IT, Brian is planning to learn AWS server.</w:t>
              </w:r>
            </w:ins>
          </w:p>
        </w:tc>
        <w:tc>
          <w:tcPr>
            <w:tcW w:w="2430" w:type="dxa"/>
          </w:tcPr>
          <w:p w14:paraId="52CDB901" w14:textId="77777777" w:rsidR="002F0211" w:rsidRPr="00EB50BE" w:rsidRDefault="002F0211" w:rsidP="0078643F">
            <w:pPr>
              <w:rPr>
                <w:ins w:id="134" w:author="Brian Dean" w:date="2020-02-09T18:09:00Z"/>
                <w:b/>
                <w:bCs/>
              </w:rPr>
            </w:pPr>
            <w:ins w:id="135" w:author="Brian Dean" w:date="2020-02-09T18:09:00Z">
              <w:r w:rsidRPr="00EB50BE">
                <w:rPr>
                  <w:b/>
                  <w:bCs/>
                </w:rPr>
                <w:t>Jeremy</w:t>
              </w:r>
            </w:ins>
          </w:p>
          <w:p w14:paraId="393F2DDC" w14:textId="77777777" w:rsidR="002F0211" w:rsidRPr="00EB50BE" w:rsidRDefault="002F0211" w:rsidP="0078643F">
            <w:pPr>
              <w:rPr>
                <w:ins w:id="136" w:author="Brian Dean" w:date="2020-02-09T18:09:00Z"/>
              </w:rPr>
            </w:pPr>
            <w:ins w:id="137" w:author="Brian Dean" w:date="2020-02-09T18:09:00Z">
              <w:r w:rsidRPr="00EB50BE">
                <w:t>Jeremy’s plan is to do masters or move into a degree in business.</w:t>
              </w:r>
            </w:ins>
          </w:p>
        </w:tc>
        <w:tc>
          <w:tcPr>
            <w:tcW w:w="2495" w:type="dxa"/>
          </w:tcPr>
          <w:p w14:paraId="47CF2A3C" w14:textId="77777777" w:rsidR="002F0211" w:rsidRPr="00EB50BE" w:rsidRDefault="002F0211" w:rsidP="0078643F">
            <w:pPr>
              <w:rPr>
                <w:ins w:id="138" w:author="Brian Dean" w:date="2020-02-09T18:09:00Z"/>
                <w:b/>
                <w:bCs/>
              </w:rPr>
            </w:pPr>
            <w:ins w:id="139" w:author="Brian Dean" w:date="2020-02-09T18:09:00Z">
              <w:r w:rsidRPr="00EB50BE">
                <w:rPr>
                  <w:b/>
                  <w:bCs/>
                </w:rPr>
                <w:t>Daria</w:t>
              </w:r>
            </w:ins>
          </w:p>
          <w:p w14:paraId="71942D6A" w14:textId="77777777" w:rsidR="002F0211" w:rsidRPr="00EB50BE" w:rsidRDefault="002F0211" w:rsidP="0078643F">
            <w:pPr>
              <w:rPr>
                <w:ins w:id="140" w:author="Brian Dean" w:date="2020-02-09T18:09:00Z"/>
              </w:rPr>
            </w:pPr>
            <w:ins w:id="141" w:author="Brian Dean" w:date="2020-02-09T18:09:00Z">
              <w:r w:rsidRPr="00EB50BE">
                <w:t>Daria is going to develop necessary skills using online courses.</w:t>
              </w:r>
            </w:ins>
          </w:p>
        </w:tc>
      </w:tr>
      <w:tr w:rsidR="002F0211" w:rsidRPr="00EB50BE" w14:paraId="6E2A890E" w14:textId="77777777" w:rsidTr="0078643F">
        <w:trPr>
          <w:trHeight w:val="330"/>
          <w:ins w:id="142" w:author="Brian Dean" w:date="2020-02-09T18:09:00Z"/>
        </w:trPr>
        <w:tc>
          <w:tcPr>
            <w:tcW w:w="9600" w:type="dxa"/>
            <w:gridSpan w:val="4"/>
          </w:tcPr>
          <w:p w14:paraId="62443823" w14:textId="77777777" w:rsidR="002F0211" w:rsidRPr="00EB50BE" w:rsidRDefault="002F0211" w:rsidP="0078643F">
            <w:pPr>
              <w:rPr>
                <w:ins w:id="143" w:author="Brian Dean" w:date="2020-02-09T18:09:00Z"/>
                <w:b/>
                <w:bCs/>
              </w:rPr>
            </w:pPr>
            <w:ins w:id="144" w:author="Brian Dean" w:date="2020-02-09T18:09:00Z">
              <w:r w:rsidRPr="00EB50BE">
                <w:rPr>
                  <w:b/>
                  <w:bCs/>
                </w:rPr>
                <w:t>What is similar?</w:t>
              </w:r>
            </w:ins>
          </w:p>
        </w:tc>
      </w:tr>
      <w:tr w:rsidR="002F0211" w:rsidRPr="00EB50BE" w14:paraId="462304B0" w14:textId="77777777" w:rsidTr="0078643F">
        <w:trPr>
          <w:trHeight w:val="347"/>
          <w:ins w:id="145" w:author="Brian Dean" w:date="2020-02-09T18:09:00Z"/>
        </w:trPr>
        <w:tc>
          <w:tcPr>
            <w:tcW w:w="9600" w:type="dxa"/>
            <w:gridSpan w:val="4"/>
          </w:tcPr>
          <w:p w14:paraId="70D8BEF7" w14:textId="77777777" w:rsidR="002F0211" w:rsidRPr="00EB50BE" w:rsidRDefault="002F0211" w:rsidP="0078643F">
            <w:pPr>
              <w:rPr>
                <w:ins w:id="146" w:author="Brian Dean" w:date="2020-02-09T18:09:00Z"/>
              </w:rPr>
            </w:pPr>
            <w:ins w:id="147" w:author="Brian Dean" w:date="2020-02-09T18:09:00Z">
              <w:r w:rsidRPr="00EB50BE">
                <w:t>To achieve their goals, everyone needs to get the necessary skills and education, that will take several years.</w:t>
              </w:r>
            </w:ins>
          </w:p>
        </w:tc>
      </w:tr>
    </w:tbl>
    <w:p w14:paraId="4877B0A0" w14:textId="77777777" w:rsidR="002F0211" w:rsidRDefault="002F0211" w:rsidP="002F0211">
      <w:pPr>
        <w:rPr>
          <w:ins w:id="148" w:author="Brian Dean" w:date="2020-02-09T18:09:00Z"/>
        </w:rPr>
      </w:pPr>
      <w:ins w:id="149" w:author="Brian Dean" w:date="2020-02-09T18:09:00Z">
        <w:r w:rsidRPr="00EB50BE">
          <w:t>Daria: “In parallel with studying at the University, I will be studying Machine Learning in Python using online courses. After mastering the essential skills, I can get an internship as a data science engineer. My next step is working as a data science engineer for several years to get an experience and then find a work in an international company as Machine Learnin</w:t>
        </w:r>
        <w:r>
          <w:t>g Engineer”</w:t>
        </w:r>
      </w:ins>
    </w:p>
    <w:p w14:paraId="20640139" w14:textId="77777777" w:rsidR="00495EFB" w:rsidRDefault="00495EFB">
      <w:pPr>
        <w:rPr>
          <w:del w:id="150" w:author="Brian Dean" w:date="2020-02-09T18:09:00Z"/>
        </w:rPr>
      </w:pPr>
    </w:p>
    <w:p w14:paraId="1B24840B" w14:textId="77777777" w:rsidR="00495EFB" w:rsidRDefault="00495EFB"/>
    <w:p w14:paraId="566AD5EC" w14:textId="77777777" w:rsidR="00495EFB" w:rsidRDefault="00495EFB"/>
    <w:p w14:paraId="3C4162C4" w14:textId="62EA6D2A" w:rsidR="0047552B" w:rsidRPr="00495EFB" w:rsidRDefault="0047552B">
      <w:pPr>
        <w:rPr>
          <w:rFonts w:eastAsiaTheme="majorEastAsia" w:cstheme="majorBidi"/>
          <w:color w:val="C40827"/>
          <w:sz w:val="26"/>
          <w:szCs w:val="26"/>
        </w:rPr>
      </w:pPr>
      <w:r w:rsidRPr="00495EFB">
        <w:br w:type="page"/>
      </w:r>
    </w:p>
    <w:p w14:paraId="3DC2F63A" w14:textId="7B40B424" w:rsidR="00663667" w:rsidRDefault="004C0DD7" w:rsidP="004C0DD7">
      <w:pPr>
        <w:pStyle w:val="Heading2"/>
      </w:pPr>
      <w:bookmarkStart w:id="151" w:name="_Toc29800963"/>
      <w:r>
        <w:t>Tools</w:t>
      </w:r>
      <w:bookmarkEnd w:id="151"/>
    </w:p>
    <w:p w14:paraId="6EE77604" w14:textId="77777777" w:rsidR="00BF06AF" w:rsidRDefault="00BF06AF" w:rsidP="007613B0"/>
    <w:p w14:paraId="605C979F" w14:textId="0FE2125F" w:rsidR="007613B0" w:rsidRDefault="007613B0" w:rsidP="007B1B54">
      <w:r>
        <w:t>G6 Internet Explorers Team website:</w:t>
      </w:r>
    </w:p>
    <w:p w14:paraId="5B319BEE" w14:textId="77777777" w:rsidR="007613B0" w:rsidRDefault="007613B0" w:rsidP="007613B0">
      <w:pPr>
        <w:rPr>
          <w:rStyle w:val="Hyperlink"/>
          <w:rPrChange w:id="152" w:author="Brian Dean" w:date="2020-02-09T18:09:00Z">
            <w:rPr/>
          </w:rPrChange>
        </w:rPr>
      </w:pPr>
      <w:r w:rsidRPr="00022F52">
        <w:t xml:space="preserve"> </w:t>
      </w:r>
      <w:hyperlink r:id="rId10" w:history="1">
        <w:r>
          <w:rPr>
            <w:rStyle w:val="Hyperlink"/>
          </w:rPr>
          <w:t>https://g6-internet-explorers.github.io/</w:t>
        </w:r>
      </w:hyperlink>
    </w:p>
    <w:p w14:paraId="089E5175" w14:textId="77777777" w:rsidR="00C55C8F" w:rsidRDefault="00C55C8F" w:rsidP="007613B0">
      <w:pPr>
        <w:rPr>
          <w:ins w:id="153" w:author="Brian Dean" w:date="2020-02-09T18:09:00Z"/>
        </w:rPr>
      </w:pPr>
    </w:p>
    <w:p w14:paraId="1937EC41" w14:textId="77777777" w:rsidR="007613B0" w:rsidRDefault="007613B0" w:rsidP="007613B0">
      <w:r>
        <w:t xml:space="preserve">G6 Internet Explorers Team Repository: </w:t>
      </w:r>
    </w:p>
    <w:p w14:paraId="049D92CB" w14:textId="3EAD48BB" w:rsidR="00C55C8F" w:rsidRDefault="00432206" w:rsidP="007613B0">
      <w:pPr>
        <w:rPr>
          <w:ins w:id="154" w:author="Brian Dean" w:date="2020-02-09T18:09:00Z"/>
        </w:rPr>
      </w:pPr>
      <w:ins w:id="155" w:author="Brian Dean" w:date="2020-02-09T18:09:00Z">
        <w:r>
          <w:fldChar w:fldCharType="begin"/>
        </w:r>
        <w:r>
          <w:instrText xml:space="preserve"> HYPERLINK "https://github.com/G6-Internet-Explorers/RMIT-Assignment-3" </w:instrText>
        </w:r>
        <w:r>
          <w:fldChar w:fldCharType="separate"/>
        </w:r>
        <w:r w:rsidR="00C55C8F">
          <w:rPr>
            <w:rStyle w:val="Hyperlink"/>
          </w:rPr>
          <w:t>https://github.com/G6-Internet-Explorers/RMIT-Assignment-3</w:t>
        </w:r>
        <w:r>
          <w:rPr>
            <w:rStyle w:val="Hyperlink"/>
          </w:rPr>
          <w:fldChar w:fldCharType="end"/>
        </w:r>
      </w:ins>
    </w:p>
    <w:p w14:paraId="18CC09A6" w14:textId="77777777" w:rsidR="00C55C8F" w:rsidRDefault="00C55C8F" w:rsidP="007613B0">
      <w:pPr>
        <w:rPr>
          <w:ins w:id="156" w:author="Brian Dean" w:date="2020-02-09T18:09:00Z"/>
        </w:rPr>
      </w:pPr>
    </w:p>
    <w:p w14:paraId="116F3795" w14:textId="77777777" w:rsidR="007613B0" w:rsidRDefault="00432206" w:rsidP="007613B0">
      <w:pPr>
        <w:rPr>
          <w:del w:id="157" w:author="Brian Dean" w:date="2020-02-09T18:09:00Z"/>
        </w:rPr>
      </w:pPr>
      <w:del w:id="158" w:author="Brian Dean" w:date="2020-02-09T18:09:00Z">
        <w:r>
          <w:fldChar w:fldCharType="begin"/>
        </w:r>
        <w:r>
          <w:delInstrText xml:space="preserve"> HYPE</w:delInstrText>
        </w:r>
        <w:r>
          <w:delInstrText xml:space="preserve">RLINK "https://github.com/G6-Internet-Explorers/RMIT-Assignment-2" </w:delInstrText>
        </w:r>
        <w:r>
          <w:fldChar w:fldCharType="separate"/>
        </w:r>
        <w:r w:rsidR="007613B0" w:rsidRPr="00744B1F">
          <w:rPr>
            <w:rStyle w:val="Hyperlink"/>
          </w:rPr>
          <w:delText>https://github.com/G6-Internet-Explorers/RMIT-Assignment-2</w:delText>
        </w:r>
        <w:r>
          <w:rPr>
            <w:rStyle w:val="Hyperlink"/>
          </w:rPr>
          <w:fldChar w:fldCharType="end"/>
        </w:r>
      </w:del>
    </w:p>
    <w:p w14:paraId="72B40AEB" w14:textId="77777777" w:rsidR="007613B0" w:rsidRDefault="007613B0" w:rsidP="007B1B54">
      <w:r>
        <w:t xml:space="preserve">The G6 Internet Explorers Team utilised Microsoft Teams available through our RMIT Office 365 account to manage online chat and communications. We also posted links to relevant videos and websites within the chat so as to provide context rather than uploading these to GitHub. Through this same platform we also trialled the use of OneNote and Microsoft planner, which we ended up not using to a great extent. Our Team meetings were held through zoom teleconferencing software which allowed us to discuss and contribute in real time as if we were in the same office. Zoom also allowed us to record the session, which allowed anyone not able to be present to catch up at a time that suited them. Zoom, while providing screen sharing capability also allowed for keyboard and mouse control to be switched to other team members during a meeting. </w:t>
      </w:r>
    </w:p>
    <w:p w14:paraId="5F5E2C9A" w14:textId="77777777" w:rsidR="00C55C8F" w:rsidRDefault="00C55C8F" w:rsidP="007B1B54">
      <w:pPr>
        <w:rPr>
          <w:ins w:id="159" w:author="Brian Dean" w:date="2020-02-09T18:09:00Z"/>
        </w:rPr>
      </w:pPr>
    </w:p>
    <w:p w14:paraId="0013D7A1" w14:textId="0B2ACA40" w:rsidR="007613B0" w:rsidRDefault="007613B0" w:rsidP="007B1B54">
      <w:r>
        <w:t>I do not believe the audit trail on the Git repository accurately reflects our individual contributions, as decisions to create or update folders and text or upload word and excel documents were often made and actioned during our teleconference Team meetings. As such the audit trail will show the username of the person hosting the teleconference rather than the team member who created the content. Additionally, with the problem of GitHub invitations apparently being blocked within RMIT email systems and subsequent delay in providing group access it is incorrect to attribute the initial flurry of activity to any one individual</w:t>
      </w:r>
      <w:r w:rsidR="00C17233">
        <w:t>, as with appropriate access others would have contributed equally.</w:t>
      </w:r>
    </w:p>
    <w:p w14:paraId="00EE2C8E" w14:textId="4C300646" w:rsidR="004C0DD7" w:rsidRDefault="004C0DD7"/>
    <w:p w14:paraId="696D783B" w14:textId="77777777" w:rsidR="004C0DD7" w:rsidRDefault="004C0DD7"/>
    <w:p w14:paraId="6D6EE27D" w14:textId="77777777" w:rsidR="0047552B" w:rsidRDefault="0047552B">
      <w:pPr>
        <w:rPr>
          <w:rFonts w:eastAsiaTheme="majorEastAsia" w:cstheme="majorBidi"/>
          <w:color w:val="C40827"/>
          <w:sz w:val="26"/>
          <w:szCs w:val="26"/>
        </w:rPr>
      </w:pPr>
      <w:r>
        <w:br w:type="page"/>
      </w:r>
    </w:p>
    <w:p w14:paraId="1986C2F8" w14:textId="57547BAD" w:rsidR="00663667" w:rsidRDefault="008359D5" w:rsidP="00E9097A">
      <w:pPr>
        <w:pStyle w:val="Heading1"/>
      </w:pPr>
      <w:bookmarkStart w:id="160" w:name="_Toc29800964"/>
      <w:r>
        <w:t>Project Description</w:t>
      </w:r>
      <w:bookmarkEnd w:id="160"/>
    </w:p>
    <w:p w14:paraId="2BAB6FF8" w14:textId="6AF33B5B" w:rsidR="00663667" w:rsidRDefault="00663667"/>
    <w:p w14:paraId="527C0F03" w14:textId="77777777" w:rsidR="008359D5" w:rsidRDefault="008359D5" w:rsidP="00E9097A">
      <w:pPr>
        <w:pStyle w:val="Heading2"/>
      </w:pPr>
      <w:bookmarkStart w:id="161" w:name="_Toc29800965"/>
      <w:r>
        <w:t>Overview</w:t>
      </w:r>
      <w:bookmarkEnd w:id="161"/>
    </w:p>
    <w:p w14:paraId="02F75DC1" w14:textId="35FC9BAF" w:rsidR="008359D5" w:rsidRDefault="008359D5" w:rsidP="00CE75E1">
      <w:pPr>
        <w:pStyle w:val="Heading5"/>
      </w:pPr>
    </w:p>
    <w:p w14:paraId="7BBB7C8B" w14:textId="3B43E2EA" w:rsidR="005A3263" w:rsidRDefault="00EE6D8F" w:rsidP="005A3263">
      <w:r>
        <w:t>gardenMates is a</w:t>
      </w:r>
      <w:r w:rsidR="005A3263">
        <w:t xml:space="preserve"> subscription-based mobile application package that you can purchase, which assists in the development of small to large scale agricultural development. This application package comes with a sensor device that can be added to a pot plant, or larger devices for a vegetable bed, to capture environmental data. This environmental data includes moisture content, soil type, soil requirements, soil characteristics and weather information. The information provided gives the customer live-data and life cycle assistance to ensure plant development is met in the best of conditions. So that the end result is a thriving agricultural environment giving quality produce or enjoyment.</w:t>
      </w:r>
    </w:p>
    <w:p w14:paraId="62A5E305" w14:textId="77777777" w:rsidR="005A3263" w:rsidRDefault="005A3263" w:rsidP="005A3263"/>
    <w:p w14:paraId="110320D8" w14:textId="77777777" w:rsidR="005A3263" w:rsidRDefault="005A3263" w:rsidP="005A3263">
      <w:r>
        <w:t>Outcomes</w:t>
      </w:r>
    </w:p>
    <w:p w14:paraId="26617887" w14:textId="731B7AAD" w:rsidR="008359D5" w:rsidRDefault="005A3263" w:rsidP="005A3263">
      <w:r>
        <w:t>The outcome for this project would be that we have a robust, reliable working application and system to suit the novice at-home gardener and students then be able to expand on that technology to cater for large industrial vertical farms to increase their maximum capacity using a minimal carbon footprint.</w:t>
      </w:r>
    </w:p>
    <w:p w14:paraId="003E3790" w14:textId="77777777" w:rsidR="005A3263" w:rsidRDefault="005A3263" w:rsidP="005A3263"/>
    <w:p w14:paraId="7EB4B27F" w14:textId="511448AB" w:rsidR="008359D5" w:rsidRDefault="00E9097A" w:rsidP="00E9097A">
      <w:pPr>
        <w:pStyle w:val="Heading3"/>
      </w:pPr>
      <w:bookmarkStart w:id="162" w:name="_Toc29800967"/>
      <w:r>
        <w:t>Motivation</w:t>
      </w:r>
      <w:bookmarkEnd w:id="162"/>
    </w:p>
    <w:p w14:paraId="5C4C4E72" w14:textId="7E658504" w:rsidR="00E9097A" w:rsidRDefault="005A3263">
      <w:r w:rsidRPr="005A3263">
        <w:t>Our motivation for pursuing gardenMates as a viable project stems from very real personal experiences of having pot plants, herbs and vegetables advertised as easy to grow, end up dead or ravished by insects or disease. Feedback from friends and relatives shows that this issue is not unique to us. Gardening can be very calming and therapeutic, less so when there are poor outcomes, so keeping plants alive for longer assists mental health. Having access to fresh herbs and vegetables is also important to physical wellbeing. The combination of a remote sensor an IOT device and a mobile phone application is very much on trend in I.T. terms with home gardeners and time poor city dwellers. We believe that our project, providing an innovative, cost effective, easy to use solution to gardening dilemma’s will provide a future employer with a better appreciation of our capabilities, problem solving abilities and exceptional team co-operation skills.</w:t>
      </w:r>
    </w:p>
    <w:p w14:paraId="077C5993" w14:textId="77777777" w:rsidR="00C55C8F" w:rsidRDefault="00C55C8F">
      <w:pPr>
        <w:rPr>
          <w:ins w:id="163" w:author="Brian Dean" w:date="2020-02-09T18:09:00Z"/>
        </w:rPr>
      </w:pPr>
    </w:p>
    <w:p w14:paraId="6540482C" w14:textId="24AF15EC" w:rsidR="00E9097A" w:rsidRDefault="00E9097A" w:rsidP="00E9097A">
      <w:pPr>
        <w:pStyle w:val="Heading3"/>
      </w:pPr>
      <w:bookmarkStart w:id="164" w:name="_Toc29800968"/>
      <w:r>
        <w:t>Landscape</w:t>
      </w:r>
      <w:bookmarkEnd w:id="164"/>
    </w:p>
    <w:p w14:paraId="3A83945F" w14:textId="2A59096E" w:rsidR="00066F39" w:rsidRDefault="00066F39" w:rsidP="00066F39">
      <w:pPr>
        <w:rPr>
          <w:ins w:id="165" w:author="Brian Dean" w:date="2020-02-06T16:50:00Z"/>
        </w:rPr>
      </w:pPr>
      <w:ins w:id="166" w:author="Brian Dean" w:date="2020-02-06T16:50:00Z">
        <w:r>
          <w:t>There are a lot of different plant devices, some of them are similar to gardenMates. For example, a device which is capable of measuring soil moisture, temperature, and light and automatically water your plant with the built in water pump. Or another one, self-contained automatic watering pot consisting of a soil sensor as well as the water reservoir built into a cavity in the pot.</w:t>
        </w:r>
      </w:ins>
    </w:p>
    <w:p w14:paraId="34CB89A4" w14:textId="77777777" w:rsidR="00066F39" w:rsidRDefault="00066F39" w:rsidP="00066F39">
      <w:pPr>
        <w:rPr>
          <w:ins w:id="167" w:author="Brian Dean" w:date="2020-02-06T16:50:00Z"/>
        </w:rPr>
      </w:pPr>
    </w:p>
    <w:p w14:paraId="7C71ED39" w14:textId="3FDC15E1" w:rsidR="00066F39" w:rsidRDefault="00066F39" w:rsidP="00066F39">
      <w:pPr>
        <w:rPr>
          <w:ins w:id="168" w:author="Brian Dean" w:date="2020-02-06T16:50:00Z"/>
        </w:rPr>
      </w:pPr>
      <w:ins w:id="169" w:author="Brian Dean" w:date="2020-02-06T16:50:00Z">
        <w:r>
          <w:t>There is a competition between automatic and non-automatic plant watering and monitoring systems. The most leading ones are PlantMaid and Parrot Pot. Garden Mates is quite similar to Parrot Pot but the distinguishing feature of it is a sensor device that can be added not only to a pot plant, but also to larger sized gardens making it available for micro agricultural projects.</w:t>
        </w:r>
      </w:ins>
    </w:p>
    <w:p w14:paraId="79402576" w14:textId="2CEA2012" w:rsidR="00066F39" w:rsidRDefault="00066F39" w:rsidP="00066F39">
      <w:pPr>
        <w:rPr>
          <w:ins w:id="170" w:author="Brian Dean" w:date="2020-02-06T16:50:00Z"/>
        </w:rPr>
      </w:pPr>
    </w:p>
    <w:p w14:paraId="2CDD244A" w14:textId="6C74A56B" w:rsidR="00066F39" w:rsidRDefault="00066F39" w:rsidP="00066F39">
      <w:pPr>
        <w:rPr>
          <w:ins w:id="171" w:author="Brian Dean" w:date="2020-02-06T16:50:00Z"/>
        </w:rPr>
      </w:pPr>
      <w:ins w:id="172" w:author="Brian Dean" w:date="2020-02-06T16:50:00Z">
        <w:r>
          <w:t>Interestingly our research uncovered a kickstarter start up based in the U.K. that is almost a mirror of gardenMates. The main difference being their sensor is designed for indoor use only which is a limitation gardenMates intends to overcome.</w:t>
        </w:r>
        <w:r w:rsidR="00015952" w:rsidRPr="00015952">
          <w:t xml:space="preserve"> </w:t>
        </w:r>
        <w:r w:rsidR="00015952">
          <w:t>(Subscribe, 2019)</w:t>
        </w:r>
      </w:ins>
    </w:p>
    <w:p w14:paraId="39A6A75B" w14:textId="77777777" w:rsidR="00066F39" w:rsidRDefault="00066F39" w:rsidP="00066F39">
      <w:pPr>
        <w:rPr>
          <w:ins w:id="173" w:author="Brian Dean" w:date="2020-02-06T16:50:00Z"/>
        </w:rPr>
      </w:pPr>
    </w:p>
    <w:p w14:paraId="3A0F0D97" w14:textId="77777777" w:rsidR="00066F39" w:rsidRDefault="00066F39" w:rsidP="00066F39">
      <w:pPr>
        <w:rPr>
          <w:ins w:id="174" w:author="Brian Dean" w:date="2020-02-06T16:50:00Z"/>
        </w:rPr>
      </w:pPr>
    </w:p>
    <w:p w14:paraId="15E3965F" w14:textId="5EC3D8B3" w:rsidR="004C0DD7" w:rsidRDefault="00E9097A" w:rsidP="00E9097A">
      <w:pPr>
        <w:rPr>
          <w:del w:id="175" w:author="Brian Dean" w:date="2020-02-06T16:50:00Z"/>
        </w:rPr>
      </w:pPr>
      <w:del w:id="176" w:author="Brian Dean" w:date="2020-02-06T16:50:00Z">
        <w:r w:rsidRPr="00E9097A">
          <w:delText>What similar systems or products are available? What competitors are there? What points of difference are there about your project compared to what exist now? At least one paragraph is expected.</w:delText>
        </w:r>
      </w:del>
    </w:p>
    <w:p w14:paraId="124EDB4F" w14:textId="39FEB275" w:rsidR="004C0DD7" w:rsidRDefault="004C0DD7">
      <w:pPr>
        <w:rPr>
          <w:del w:id="177" w:author="Brian Dean" w:date="2020-02-06T16:50:00Z"/>
        </w:rPr>
      </w:pPr>
    </w:p>
    <w:p w14:paraId="7B10FB2E" w14:textId="200FD432" w:rsidR="00E9097A" w:rsidRDefault="00E9097A" w:rsidP="00E9097A">
      <w:pPr>
        <w:pStyle w:val="Heading2"/>
      </w:pPr>
      <w:bookmarkStart w:id="178" w:name="_Toc29800969"/>
      <w:r>
        <w:t>Detailed Description</w:t>
      </w:r>
      <w:bookmarkEnd w:id="178"/>
    </w:p>
    <w:p w14:paraId="0658D148" w14:textId="5A134690" w:rsidR="00C17233" w:rsidRDefault="00E9097A" w:rsidP="00E9097A">
      <w:pPr>
        <w:pStyle w:val="Heading3"/>
      </w:pPr>
      <w:bookmarkStart w:id="179" w:name="_Toc29800970"/>
      <w:r>
        <w:t>Aims</w:t>
      </w:r>
      <w:bookmarkEnd w:id="179"/>
    </w:p>
    <w:p w14:paraId="3086ECDD" w14:textId="4339A477" w:rsidR="00E9097A" w:rsidRDefault="00066F39" w:rsidP="00E9097A">
      <w:pPr>
        <w:rPr>
          <w:rFonts w:eastAsiaTheme="majorEastAsia"/>
          <w:lang w:eastAsia="en-US"/>
        </w:rPr>
      </w:pPr>
      <w:ins w:id="180" w:author="Brian Dean" w:date="2020-02-06T16:50:00Z">
        <w:r>
          <w:rPr>
            <w:rFonts w:eastAsiaTheme="majorEastAsia"/>
            <w:lang w:eastAsia="en-US"/>
          </w:rPr>
          <w:t>The primary focus of the gardenMates project is to provide to the masses a technological assistant to assist in maintaining happy healthy balcony and indoor gardens. This will be achieved using a sensor that takes measurement of soil and location conditions. The sensor or sensors pair to a small hub which provides access to the internet and the gardenMates servers</w:t>
        </w:r>
        <w:r w:rsidR="00384DE6">
          <w:rPr>
            <w:rFonts w:eastAsiaTheme="majorEastAsia"/>
            <w:lang w:eastAsia="en-US"/>
          </w:rPr>
          <w:t>. The gardenMates servers are then able to feed a mobile phone application with notifications, tips and the sensor measurements for each sensor location.</w:t>
        </w:r>
      </w:ins>
    </w:p>
    <w:p w14:paraId="6AD79EA8" w14:textId="6CEE84B2" w:rsidR="00384DE6" w:rsidRDefault="00384DE6" w:rsidP="00E9097A">
      <w:pPr>
        <w:rPr>
          <w:ins w:id="181" w:author="Brian Dean" w:date="2020-02-06T16:50:00Z"/>
          <w:rFonts w:eastAsiaTheme="majorEastAsia"/>
          <w:lang w:eastAsia="en-US"/>
        </w:rPr>
      </w:pPr>
    </w:p>
    <w:p w14:paraId="15658FA3" w14:textId="5BBE10A6" w:rsidR="00384DE6" w:rsidRDefault="00384DE6" w:rsidP="00384DE6">
      <w:pPr>
        <w:pStyle w:val="Heading3"/>
        <w:rPr>
          <w:ins w:id="182" w:author="Brian Dean" w:date="2020-02-06T16:50:00Z"/>
        </w:rPr>
      </w:pPr>
      <w:ins w:id="183" w:author="Brian Dean" w:date="2020-02-06T16:50:00Z">
        <w:r>
          <w:t>Goal 1</w:t>
        </w:r>
      </w:ins>
    </w:p>
    <w:p w14:paraId="3356C97A" w14:textId="4235DB30" w:rsidR="00384DE6" w:rsidRDefault="00384DE6" w:rsidP="00384DE6">
      <w:pPr>
        <w:rPr>
          <w:ins w:id="184" w:author="Brian Dean" w:date="2020-02-06T16:50:00Z"/>
          <w:rFonts w:eastAsiaTheme="majorEastAsia"/>
          <w:lang w:eastAsia="en-US"/>
        </w:rPr>
      </w:pPr>
      <w:ins w:id="185" w:author="Brian Dean" w:date="2020-02-06T16:50:00Z">
        <w:r>
          <w:rPr>
            <w:rFonts w:eastAsiaTheme="majorEastAsia"/>
            <w:lang w:eastAsia="en-US"/>
          </w:rPr>
          <w:t>The initial requirement is a suitable sensor device. The sensor must be of rugged manufacture</w:t>
        </w:r>
        <w:r w:rsidR="002D0C6E">
          <w:rPr>
            <w:rFonts w:eastAsiaTheme="majorEastAsia"/>
            <w:lang w:eastAsia="en-US"/>
          </w:rPr>
          <w:t>, waterproof and</w:t>
        </w:r>
        <w:r>
          <w:rPr>
            <w:rFonts w:eastAsiaTheme="majorEastAsia"/>
            <w:lang w:eastAsia="en-US"/>
          </w:rPr>
          <w:t xml:space="preserve"> able to stand up to outside conditions as opposed to the competition which only provide indoor use sensors. Four different measurements are required. </w:t>
        </w:r>
      </w:ins>
    </w:p>
    <w:p w14:paraId="2235C90D" w14:textId="19044038" w:rsidR="00384DE6" w:rsidRDefault="00384DE6" w:rsidP="00384DE6">
      <w:pPr>
        <w:pStyle w:val="ListParagraph"/>
        <w:numPr>
          <w:ilvl w:val="0"/>
          <w:numId w:val="15"/>
        </w:numPr>
        <w:rPr>
          <w:ins w:id="186" w:author="Brian Dean" w:date="2020-02-06T16:50:00Z"/>
          <w:rFonts w:eastAsiaTheme="majorEastAsia"/>
        </w:rPr>
      </w:pPr>
      <w:ins w:id="187" w:author="Brian Dean" w:date="2020-02-06T16:50:00Z">
        <w:r w:rsidRPr="00384DE6">
          <w:rPr>
            <w:rFonts w:eastAsiaTheme="majorEastAsia"/>
          </w:rPr>
          <w:t xml:space="preserve">Soil </w:t>
        </w:r>
        <w:r>
          <w:rPr>
            <w:rFonts w:eastAsiaTheme="majorEastAsia"/>
          </w:rPr>
          <w:t>m</w:t>
        </w:r>
        <w:r w:rsidRPr="00384DE6">
          <w:rPr>
            <w:rFonts w:eastAsiaTheme="majorEastAsia"/>
          </w:rPr>
          <w:t>oisture</w:t>
        </w:r>
      </w:ins>
    </w:p>
    <w:p w14:paraId="37434262" w14:textId="6B7ABBAF" w:rsidR="00384DE6" w:rsidRDefault="00384DE6" w:rsidP="00384DE6">
      <w:pPr>
        <w:pStyle w:val="ListParagraph"/>
        <w:numPr>
          <w:ilvl w:val="0"/>
          <w:numId w:val="15"/>
        </w:numPr>
        <w:rPr>
          <w:ins w:id="188" w:author="Brian Dean" w:date="2020-02-06T16:50:00Z"/>
          <w:rFonts w:eastAsiaTheme="majorEastAsia"/>
        </w:rPr>
      </w:pPr>
      <w:ins w:id="189" w:author="Brian Dean" w:date="2020-02-06T16:50:00Z">
        <w:r>
          <w:rPr>
            <w:rFonts w:eastAsiaTheme="majorEastAsia"/>
          </w:rPr>
          <w:t>Soil ph</w:t>
        </w:r>
      </w:ins>
    </w:p>
    <w:p w14:paraId="5E7F0C14" w14:textId="3AF39C60" w:rsidR="00384DE6" w:rsidRDefault="00384DE6" w:rsidP="00384DE6">
      <w:pPr>
        <w:pStyle w:val="ListParagraph"/>
        <w:numPr>
          <w:ilvl w:val="0"/>
          <w:numId w:val="15"/>
        </w:numPr>
        <w:rPr>
          <w:ins w:id="190" w:author="Brian Dean" w:date="2020-02-06T16:50:00Z"/>
          <w:rFonts w:eastAsiaTheme="majorEastAsia"/>
        </w:rPr>
      </w:pPr>
      <w:ins w:id="191" w:author="Brian Dean" w:date="2020-02-06T16:50:00Z">
        <w:r>
          <w:rPr>
            <w:rFonts w:eastAsiaTheme="majorEastAsia"/>
          </w:rPr>
          <w:t>Ambient light</w:t>
        </w:r>
      </w:ins>
    </w:p>
    <w:p w14:paraId="622309A3" w14:textId="2C00F8F5" w:rsidR="002D0C6E" w:rsidRDefault="00384DE6" w:rsidP="00384DE6">
      <w:pPr>
        <w:pStyle w:val="ListParagraph"/>
        <w:numPr>
          <w:ilvl w:val="0"/>
          <w:numId w:val="15"/>
        </w:numPr>
        <w:rPr>
          <w:ins w:id="192" w:author="Brian Dean" w:date="2020-02-06T16:50:00Z"/>
          <w:rFonts w:eastAsiaTheme="majorEastAsia"/>
        </w:rPr>
      </w:pPr>
      <w:ins w:id="193" w:author="Brian Dean" w:date="2020-02-06T16:50:00Z">
        <w:r>
          <w:rPr>
            <w:rFonts w:eastAsiaTheme="majorEastAsia"/>
          </w:rPr>
          <w:t>Ambient temperature</w:t>
        </w:r>
      </w:ins>
    </w:p>
    <w:p w14:paraId="3C5B9D4E" w14:textId="26D6BAEC" w:rsidR="00A8596B" w:rsidRDefault="00A8596B" w:rsidP="00A8596B">
      <w:pPr>
        <w:rPr>
          <w:ins w:id="194" w:author="Brian Dean" w:date="2020-02-06T16:50:00Z"/>
          <w:rFonts w:eastAsiaTheme="majorEastAsia"/>
        </w:rPr>
      </w:pPr>
      <w:ins w:id="195" w:author="Brian Dean" w:date="2020-02-06T16:50:00Z">
        <w:r>
          <w:rPr>
            <w:rFonts w:eastAsiaTheme="majorEastAsia"/>
          </w:rPr>
          <w:t>Requires either Bluetooth or ZigBee communication protocols.</w:t>
        </w:r>
      </w:ins>
    </w:p>
    <w:p w14:paraId="16CDC947" w14:textId="77777777" w:rsidR="00A8596B" w:rsidRPr="00A8596B" w:rsidRDefault="00A8596B" w:rsidP="00A8596B">
      <w:pPr>
        <w:rPr>
          <w:ins w:id="196" w:author="Brian Dean" w:date="2020-02-06T16:50:00Z"/>
          <w:rFonts w:eastAsiaTheme="majorEastAsia"/>
        </w:rPr>
      </w:pPr>
    </w:p>
    <w:p w14:paraId="26B19410" w14:textId="7FD572F6" w:rsidR="002D0C6E" w:rsidRDefault="002D0C6E" w:rsidP="002D0C6E">
      <w:pPr>
        <w:pStyle w:val="Heading3"/>
        <w:rPr>
          <w:ins w:id="197" w:author="Brian Dean" w:date="2020-02-06T16:50:00Z"/>
        </w:rPr>
      </w:pPr>
      <w:ins w:id="198" w:author="Brian Dean" w:date="2020-02-06T16:50:00Z">
        <w:r>
          <w:t>Goal 2</w:t>
        </w:r>
      </w:ins>
    </w:p>
    <w:p w14:paraId="3AA84074" w14:textId="57191C2F" w:rsidR="002D0C6E" w:rsidRDefault="002D0C6E" w:rsidP="002D0C6E">
      <w:pPr>
        <w:rPr>
          <w:ins w:id="199" w:author="Brian Dean" w:date="2020-02-06T16:50:00Z"/>
          <w:rFonts w:eastAsiaTheme="majorEastAsia"/>
          <w:lang w:eastAsia="en-US"/>
        </w:rPr>
      </w:pPr>
      <w:ins w:id="200" w:author="Brian Dean" w:date="2020-02-06T16:50:00Z">
        <w:r>
          <w:rPr>
            <w:rFonts w:eastAsiaTheme="majorEastAsia"/>
            <w:lang w:eastAsia="en-US"/>
          </w:rPr>
          <w:t>Of equal importance to goal 1 is the mobile phone application. This will allow sensors to be registered and named ie “Basil”, “Roses” etc and provide a visual representation on the application of the sensor measurements and general plant health. The application will have a small database to maintain local information and growing tips.</w:t>
        </w:r>
      </w:ins>
    </w:p>
    <w:p w14:paraId="795B0DD7" w14:textId="147E3E12" w:rsidR="00365004" w:rsidRDefault="00365004" w:rsidP="002D0C6E">
      <w:pPr>
        <w:rPr>
          <w:ins w:id="201" w:author="Brian Dean" w:date="2020-02-06T16:50:00Z"/>
          <w:rFonts w:eastAsiaTheme="majorEastAsia"/>
          <w:lang w:eastAsia="en-US"/>
        </w:rPr>
      </w:pPr>
      <w:ins w:id="202" w:author="Brian Dean" w:date="2020-02-06T16:50:00Z">
        <w:r>
          <w:rPr>
            <w:rFonts w:eastAsiaTheme="majorEastAsia"/>
            <w:lang w:eastAsia="en-US"/>
          </w:rPr>
          <w:t>The application needs to allow for very easy wizard based configuration setups and sensor pairing.</w:t>
        </w:r>
      </w:ins>
    </w:p>
    <w:p w14:paraId="040F727B" w14:textId="5FA78783" w:rsidR="002D0C6E" w:rsidRDefault="002D0C6E" w:rsidP="002D0C6E">
      <w:pPr>
        <w:rPr>
          <w:ins w:id="203" w:author="Brian Dean" w:date="2020-02-06T16:50:00Z"/>
          <w:rFonts w:eastAsiaTheme="majorEastAsia"/>
          <w:lang w:eastAsia="en-US"/>
        </w:rPr>
      </w:pPr>
    </w:p>
    <w:p w14:paraId="39069A96" w14:textId="32501D77" w:rsidR="002D0C6E" w:rsidRDefault="002D0C6E" w:rsidP="002D0C6E">
      <w:pPr>
        <w:pStyle w:val="Heading3"/>
        <w:rPr>
          <w:ins w:id="204" w:author="Brian Dean" w:date="2020-02-06T16:50:00Z"/>
        </w:rPr>
      </w:pPr>
      <w:ins w:id="205" w:author="Brian Dean" w:date="2020-02-06T16:50:00Z">
        <w:r>
          <w:t>Goal 3</w:t>
        </w:r>
      </w:ins>
    </w:p>
    <w:p w14:paraId="4687396B" w14:textId="40F25D5A" w:rsidR="002D0C6E" w:rsidRDefault="002D0C6E" w:rsidP="002D0C6E">
      <w:pPr>
        <w:rPr>
          <w:ins w:id="206" w:author="Brian Dean" w:date="2020-02-06T16:50:00Z"/>
          <w:rFonts w:eastAsiaTheme="majorEastAsia"/>
          <w:lang w:eastAsia="en-US"/>
        </w:rPr>
      </w:pPr>
      <w:ins w:id="207" w:author="Brian Dean" w:date="2020-02-06T16:50:00Z">
        <w:r>
          <w:rPr>
            <w:rFonts w:eastAsiaTheme="majorEastAsia"/>
            <w:lang w:eastAsia="en-US"/>
          </w:rPr>
          <w:t xml:space="preserve">One major point of difference between gardenMates and the competition is the ability to </w:t>
        </w:r>
        <w:r w:rsidR="00CA43D1">
          <w:rPr>
            <w:rFonts w:eastAsiaTheme="majorEastAsia"/>
            <w:lang w:eastAsia="en-US"/>
          </w:rPr>
          <w:t xml:space="preserve">monitor the plant/s and </w:t>
        </w:r>
        <w:r>
          <w:rPr>
            <w:rFonts w:eastAsiaTheme="majorEastAsia"/>
            <w:lang w:eastAsia="en-US"/>
          </w:rPr>
          <w:t xml:space="preserve">notify the user of plant wellbeing while the user is away from home for an extended time. This is made possible by providing </w:t>
        </w:r>
        <w:r w:rsidR="00CA43D1">
          <w:rPr>
            <w:rFonts w:eastAsiaTheme="majorEastAsia"/>
            <w:lang w:eastAsia="en-US"/>
          </w:rPr>
          <w:t>cloud-based</w:t>
        </w:r>
        <w:r>
          <w:rPr>
            <w:rFonts w:eastAsiaTheme="majorEastAsia"/>
            <w:lang w:eastAsia="en-US"/>
          </w:rPr>
          <w:t xml:space="preserve"> server technologies that </w:t>
        </w:r>
        <w:r w:rsidR="00CA43D1">
          <w:rPr>
            <w:rFonts w:eastAsiaTheme="majorEastAsia"/>
            <w:lang w:eastAsia="en-US"/>
          </w:rPr>
          <w:t>receive information from the sensors even when the mobile phone is not in range. The cloud-based systems will also provide a plant library which will provide tips and tricks on keeping the plant healthy.</w:t>
        </w:r>
      </w:ins>
    </w:p>
    <w:p w14:paraId="2CF42D19" w14:textId="2E72E509" w:rsidR="00CA43D1" w:rsidRDefault="00CA43D1" w:rsidP="002D0C6E">
      <w:pPr>
        <w:rPr>
          <w:ins w:id="208" w:author="Brian Dean" w:date="2020-02-06T16:50:00Z"/>
          <w:rFonts w:eastAsiaTheme="majorEastAsia"/>
          <w:lang w:eastAsia="en-US"/>
        </w:rPr>
      </w:pPr>
    </w:p>
    <w:p w14:paraId="08C952A7" w14:textId="1771BBCC" w:rsidR="00CA43D1" w:rsidRDefault="00CA43D1" w:rsidP="00CA43D1">
      <w:pPr>
        <w:pStyle w:val="Heading3"/>
        <w:rPr>
          <w:ins w:id="209" w:author="Brian Dean" w:date="2020-02-06T16:50:00Z"/>
        </w:rPr>
      </w:pPr>
      <w:ins w:id="210" w:author="Brian Dean" w:date="2020-02-06T16:50:00Z">
        <w:r>
          <w:t>Goal 4</w:t>
        </w:r>
      </w:ins>
    </w:p>
    <w:p w14:paraId="013E4513" w14:textId="6FAF5E97" w:rsidR="00CA43D1" w:rsidRPr="00CA43D1" w:rsidRDefault="00CA43D1" w:rsidP="00CA43D1">
      <w:pPr>
        <w:rPr>
          <w:ins w:id="211" w:author="Brian Dean" w:date="2020-02-06T16:50:00Z"/>
          <w:rFonts w:eastAsiaTheme="majorEastAsia"/>
          <w:lang w:eastAsia="en-US"/>
        </w:rPr>
      </w:pPr>
      <w:ins w:id="212" w:author="Brian Dean" w:date="2020-02-06T16:50:00Z">
        <w:r>
          <w:rPr>
            <w:rFonts w:eastAsiaTheme="majorEastAsia"/>
            <w:lang w:eastAsia="en-US"/>
          </w:rPr>
          <w:t xml:space="preserve">Required for goal 3 to be successful is the ability for the sensors to communicate with the cloud systems </w:t>
        </w:r>
        <w:r w:rsidR="00357A3B">
          <w:rPr>
            <w:rFonts w:eastAsiaTheme="majorEastAsia"/>
            <w:lang w:eastAsia="en-US"/>
          </w:rPr>
          <w:t xml:space="preserve">irrespective of the proximity of the mobile phone. This requires a small powered hub that can communicate via </w:t>
        </w:r>
        <w:r w:rsidR="001D3290">
          <w:rPr>
            <w:rFonts w:eastAsiaTheme="majorEastAsia"/>
            <w:lang w:eastAsia="en-US"/>
          </w:rPr>
          <w:t xml:space="preserve">Bluetooth to one or more sensors and Wi Fi to the home network </w:t>
        </w:r>
        <w:r w:rsidR="00084ADE">
          <w:rPr>
            <w:rFonts w:eastAsiaTheme="majorEastAsia"/>
            <w:lang w:eastAsia="en-US"/>
          </w:rPr>
          <w:t xml:space="preserve">to </w:t>
        </w:r>
        <w:r w:rsidR="00357A3B">
          <w:rPr>
            <w:rFonts w:eastAsiaTheme="majorEastAsia"/>
            <w:lang w:eastAsia="en-US"/>
          </w:rPr>
          <w:t xml:space="preserve">relay information to the cloud. </w:t>
        </w:r>
      </w:ins>
    </w:p>
    <w:p w14:paraId="162F5EAF" w14:textId="77777777" w:rsidR="002D0C6E" w:rsidRPr="002D0C6E" w:rsidRDefault="002D0C6E" w:rsidP="002D0C6E">
      <w:pPr>
        <w:rPr>
          <w:ins w:id="213" w:author="Brian Dean" w:date="2020-02-06T16:50:00Z"/>
          <w:rFonts w:eastAsiaTheme="majorEastAsia"/>
          <w:lang w:eastAsia="en-US"/>
        </w:rPr>
      </w:pPr>
    </w:p>
    <w:p w14:paraId="60367BB8" w14:textId="203568C8" w:rsidR="002D0C6E" w:rsidRDefault="00357A3B" w:rsidP="00357A3B">
      <w:pPr>
        <w:pStyle w:val="Heading3"/>
        <w:rPr>
          <w:ins w:id="214" w:author="Brian Dean" w:date="2020-02-06T16:50:00Z"/>
        </w:rPr>
      </w:pPr>
      <w:ins w:id="215" w:author="Brian Dean" w:date="2020-02-06T16:50:00Z">
        <w:r>
          <w:t>Goal 5</w:t>
        </w:r>
      </w:ins>
    </w:p>
    <w:p w14:paraId="3C017688" w14:textId="3B7D75B3" w:rsidR="00357A3B" w:rsidRPr="00384DE6" w:rsidRDefault="00357A3B" w:rsidP="00384DE6">
      <w:pPr>
        <w:rPr>
          <w:ins w:id="216" w:author="Brian Dean" w:date="2020-02-06T16:50:00Z"/>
          <w:rFonts w:eastAsiaTheme="majorEastAsia"/>
          <w:lang w:eastAsia="en-US"/>
        </w:rPr>
      </w:pPr>
      <w:ins w:id="217" w:author="Brian Dean" w:date="2020-02-06T16:50:00Z">
        <w:r>
          <w:rPr>
            <w:rFonts w:eastAsiaTheme="majorEastAsia"/>
            <w:lang w:eastAsia="en-US"/>
          </w:rPr>
          <w:t xml:space="preserve">Apart from having the right soil composition, moisture, with an appropriate temperature and sufficient light, </w:t>
        </w:r>
        <w:r w:rsidR="00557A14">
          <w:rPr>
            <w:rFonts w:eastAsiaTheme="majorEastAsia"/>
            <w:lang w:eastAsia="en-US"/>
          </w:rPr>
          <w:t>other</w:t>
        </w:r>
        <w:r>
          <w:rPr>
            <w:rFonts w:eastAsiaTheme="majorEastAsia"/>
            <w:lang w:eastAsia="en-US"/>
          </w:rPr>
          <w:t xml:space="preserve"> issue</w:t>
        </w:r>
        <w:r w:rsidR="00557A14">
          <w:rPr>
            <w:rFonts w:eastAsiaTheme="majorEastAsia"/>
            <w:lang w:eastAsia="en-US"/>
          </w:rPr>
          <w:t>s</w:t>
        </w:r>
        <w:r>
          <w:rPr>
            <w:rFonts w:eastAsiaTheme="majorEastAsia"/>
            <w:lang w:eastAsia="en-US"/>
          </w:rPr>
          <w:t xml:space="preserve"> for plant health is disease</w:t>
        </w:r>
        <w:r w:rsidR="00557A14">
          <w:rPr>
            <w:rFonts w:eastAsiaTheme="majorEastAsia"/>
            <w:lang w:eastAsia="en-US"/>
          </w:rPr>
          <w:t xml:space="preserve"> and insects</w:t>
        </w:r>
        <w:r>
          <w:rPr>
            <w:rFonts w:eastAsiaTheme="majorEastAsia"/>
            <w:lang w:eastAsia="en-US"/>
          </w:rPr>
          <w:t xml:space="preserve">. It is important to be able to determine </w:t>
        </w:r>
        <w:r w:rsidR="00557A14">
          <w:rPr>
            <w:rFonts w:eastAsiaTheme="majorEastAsia"/>
            <w:lang w:eastAsia="en-US"/>
          </w:rPr>
          <w:t xml:space="preserve">what is eating the plant or with what disease it is inflicted with. Both of which may spread to other plants nearby, so early diagnosis is key. gardenMates will have the ability to send a photograph of the afflicted plant to an AI housed within the gardenMates cloud servers and for that AI to determine </w:t>
        </w:r>
        <w:r w:rsidR="00365004">
          <w:rPr>
            <w:rFonts w:eastAsiaTheme="majorEastAsia"/>
            <w:lang w:eastAsia="en-US"/>
          </w:rPr>
          <w:t>through machine learning the most likely cause and to offer recommendations for treatment.</w:t>
        </w:r>
      </w:ins>
    </w:p>
    <w:p w14:paraId="23A52358" w14:textId="77777777" w:rsidR="00384DE6" w:rsidRDefault="00384DE6" w:rsidP="00E9097A">
      <w:pPr>
        <w:rPr>
          <w:ins w:id="218" w:author="Brian Dean" w:date="2020-02-06T16:50:00Z"/>
          <w:rFonts w:eastAsiaTheme="majorEastAsia"/>
          <w:lang w:eastAsia="en-US"/>
        </w:rPr>
      </w:pPr>
    </w:p>
    <w:p w14:paraId="15673C54" w14:textId="649968B3" w:rsidR="00E9097A" w:rsidRDefault="00E9097A" w:rsidP="00E9097A">
      <w:pPr>
        <w:rPr>
          <w:rFonts w:eastAsiaTheme="majorEastAsia"/>
          <w:lang w:eastAsia="en-US"/>
        </w:rPr>
      </w:pPr>
    </w:p>
    <w:p w14:paraId="6C52972F" w14:textId="745F5AE2" w:rsidR="00E9097A" w:rsidRDefault="00E9097A" w:rsidP="00E9097A">
      <w:pPr>
        <w:pStyle w:val="Heading3"/>
      </w:pPr>
      <w:bookmarkStart w:id="219" w:name="_Toc29800971"/>
      <w:r>
        <w:t>Plans and Progress</w:t>
      </w:r>
      <w:bookmarkEnd w:id="219"/>
    </w:p>
    <w:p w14:paraId="092E8644" w14:textId="58E1A369" w:rsidR="00E9097A" w:rsidRDefault="00E9097A" w:rsidP="00E9097A">
      <w:pPr>
        <w:rPr>
          <w:lang w:eastAsia="en-US"/>
        </w:rPr>
      </w:pPr>
    </w:p>
    <w:p w14:paraId="6346E2A3" w14:textId="31716BD8" w:rsidR="00E9097A" w:rsidRDefault="00365004" w:rsidP="00E9097A">
      <w:pPr>
        <w:rPr>
          <w:lang w:eastAsia="en-US"/>
        </w:rPr>
      </w:pPr>
      <w:ins w:id="220" w:author="Brian Dean" w:date="2020-02-06T16:50:00Z">
        <w:r>
          <w:rPr>
            <w:lang w:eastAsia="en-US"/>
          </w:rPr>
          <w:t xml:space="preserve">The initial project </w:t>
        </w:r>
      </w:ins>
    </w:p>
    <w:p w14:paraId="67431522" w14:textId="77777777" w:rsidR="00E9097A" w:rsidRPr="00E9097A" w:rsidRDefault="00E9097A" w:rsidP="00E9097A">
      <w:pPr>
        <w:rPr>
          <w:lang w:eastAsia="en-US"/>
        </w:rPr>
      </w:pPr>
    </w:p>
    <w:p w14:paraId="41E7CC16" w14:textId="748D438D" w:rsidR="00C52E12" w:rsidRDefault="00C52E12" w:rsidP="00E9097A">
      <w:pPr>
        <w:rPr>
          <w:ins w:id="221" w:author="Brian Dean" w:date="2020-02-06T16:50:00Z"/>
          <w:lang w:eastAsia="en-US"/>
        </w:rPr>
      </w:pPr>
    </w:p>
    <w:p w14:paraId="6A657713" w14:textId="519601AC" w:rsidR="00C52E12" w:rsidRDefault="00C52E12" w:rsidP="00E9097A">
      <w:pPr>
        <w:rPr>
          <w:ins w:id="222" w:author="Brian Dean" w:date="2020-02-06T16:50:00Z"/>
          <w:lang w:eastAsia="en-US"/>
        </w:rPr>
      </w:pPr>
    </w:p>
    <w:p w14:paraId="02CB014C" w14:textId="40FD83F8" w:rsidR="00C52E12" w:rsidRDefault="00C52E12" w:rsidP="00E9097A">
      <w:pPr>
        <w:rPr>
          <w:ins w:id="223" w:author="Brian Dean" w:date="2020-02-06T16:50:00Z"/>
          <w:lang w:eastAsia="en-US"/>
        </w:rPr>
      </w:pPr>
    </w:p>
    <w:p w14:paraId="58BCA640" w14:textId="0A356F10" w:rsidR="00C52E12" w:rsidRDefault="00C52E12" w:rsidP="00C52E12">
      <w:pPr>
        <w:pStyle w:val="Heading4"/>
        <w:rPr>
          <w:ins w:id="224" w:author="Brian Dean" w:date="2020-02-06T16:50:00Z"/>
        </w:rPr>
      </w:pPr>
      <w:ins w:id="225" w:author="Brian Dean" w:date="2020-02-06T16:50:00Z">
        <w:r>
          <w:t>The Sensor</w:t>
        </w:r>
      </w:ins>
    </w:p>
    <w:p w14:paraId="3EF26086" w14:textId="0BEBCD57" w:rsidR="00C52E12" w:rsidRDefault="00C52E12" w:rsidP="00E9097A">
      <w:pPr>
        <w:rPr>
          <w:ins w:id="226" w:author="Brian Dean" w:date="2020-02-06T16:50:00Z"/>
          <w:lang w:eastAsia="en-US"/>
        </w:rPr>
      </w:pPr>
      <w:ins w:id="227" w:author="Brian Dean" w:date="2020-02-06T16:50:00Z">
        <w:r>
          <w:rPr>
            <w:lang w:eastAsia="en-US"/>
          </w:rPr>
          <w:t xml:space="preserve">Initial investigation suggested that a 4 in1 sensor marketed as </w:t>
        </w:r>
        <w:r w:rsidRPr="00C52E12">
          <w:rPr>
            <w:lang w:eastAsia="en-US"/>
          </w:rPr>
          <w:t>Huahuacaocao Flower Care Smart Monitor</w:t>
        </w:r>
        <w:r>
          <w:rPr>
            <w:lang w:eastAsia="en-US"/>
          </w:rPr>
          <w:t xml:space="preserve"> </w:t>
        </w:r>
        <w:r w:rsidR="00A8596B">
          <w:rPr>
            <w:lang w:eastAsia="en-US"/>
          </w:rPr>
          <w:t xml:space="preserve">by </w:t>
        </w:r>
        <w:r w:rsidR="00A8596B" w:rsidRPr="00A8596B">
          <w:rPr>
            <w:lang w:eastAsia="en-US"/>
          </w:rPr>
          <w:t xml:space="preserve">Xiaomi </w:t>
        </w:r>
        <w:r>
          <w:rPr>
            <w:lang w:eastAsia="en-US"/>
          </w:rPr>
          <w:t xml:space="preserve">would provide the functionality required. In fact it was the only commercial 4 in 1 sensor found. </w:t>
        </w:r>
        <w:r w:rsidR="00A8596B">
          <w:rPr>
            <w:lang w:eastAsia="en-US"/>
          </w:rPr>
          <w:t>Initially the fact that this sensor only had Bluetooth communications caused some consternation as a point of difference between gardenMates and the competition is the ability to monitor plants (sensors) regardless of the proximity of the mobile phone app. This was resolved upon the discovery of a hub from the same manufacturer that offers Bluetooth, Wi Fi and ZigBee.</w:t>
        </w:r>
        <w:r>
          <w:rPr>
            <w:lang w:eastAsia="en-US"/>
          </w:rPr>
          <w:t xml:space="preserve">  </w:t>
        </w:r>
      </w:ins>
    </w:p>
    <w:p w14:paraId="70312FDC" w14:textId="2A060009" w:rsidR="00A8596B" w:rsidRDefault="00A8596B" w:rsidP="00E9097A">
      <w:pPr>
        <w:rPr>
          <w:ins w:id="228" w:author="Brian Dean" w:date="2020-02-06T16:50:00Z"/>
          <w:lang w:eastAsia="en-US"/>
        </w:rPr>
      </w:pPr>
    </w:p>
    <w:p w14:paraId="433C2F83" w14:textId="71624E31" w:rsidR="00A8596B" w:rsidRPr="00E9097A" w:rsidRDefault="00A8596B" w:rsidP="00A8596B">
      <w:pPr>
        <w:pStyle w:val="Heading4"/>
        <w:rPr>
          <w:ins w:id="229" w:author="Brian Dean" w:date="2020-02-06T16:50:00Z"/>
        </w:rPr>
      </w:pPr>
      <w:ins w:id="230" w:author="Brian Dean" w:date="2020-02-06T16:50:00Z">
        <w:r>
          <w:t>The Hub</w:t>
        </w:r>
      </w:ins>
    </w:p>
    <w:p w14:paraId="271BFD0C" w14:textId="77C777AB" w:rsidR="00366B75" w:rsidRDefault="00366B75" w:rsidP="00366B75">
      <w:pPr>
        <w:rPr>
          <w:ins w:id="231" w:author="Brian Dean" w:date="2020-02-09T18:09:00Z"/>
          <w:lang w:eastAsia="en-US"/>
        </w:rPr>
      </w:pPr>
    </w:p>
    <w:p w14:paraId="3A46D1CF" w14:textId="61A58CC4" w:rsidR="00366B75" w:rsidRDefault="00366B75" w:rsidP="00366B75">
      <w:pPr>
        <w:pStyle w:val="Heading4"/>
        <w:rPr>
          <w:ins w:id="232" w:author="Brian Dean" w:date="2020-02-09T18:09:00Z"/>
        </w:rPr>
      </w:pPr>
      <w:ins w:id="233" w:author="Brian Dean" w:date="2020-02-09T18:09:00Z">
        <w:r>
          <w:t>Mobile phone app</w:t>
        </w:r>
      </w:ins>
    </w:p>
    <w:p w14:paraId="27162095" w14:textId="16ECC4C1" w:rsidR="00366B75" w:rsidRDefault="00366B75" w:rsidP="00366B75">
      <w:pPr>
        <w:rPr>
          <w:ins w:id="234" w:author="Brian Dean" w:date="2020-02-09T18:09:00Z"/>
          <w:lang w:eastAsia="en-US"/>
        </w:rPr>
      </w:pPr>
    </w:p>
    <w:p w14:paraId="1444E4AD" w14:textId="4B16E84B" w:rsidR="00366B75" w:rsidRDefault="00366B75" w:rsidP="00366B75">
      <w:pPr>
        <w:pStyle w:val="Heading4"/>
        <w:rPr>
          <w:ins w:id="235" w:author="Brian Dean" w:date="2020-02-09T18:09:00Z"/>
        </w:rPr>
      </w:pPr>
      <w:ins w:id="236" w:author="Brian Dean" w:date="2020-02-09T18:09:00Z">
        <w:r>
          <w:t>Servers</w:t>
        </w:r>
      </w:ins>
    </w:p>
    <w:p w14:paraId="48DA69CD" w14:textId="77777777" w:rsidR="00366B75" w:rsidRPr="00366B75" w:rsidRDefault="00366B75" w:rsidP="00366B75">
      <w:pPr>
        <w:rPr>
          <w:ins w:id="237" w:author="Brian Dean" w:date="2020-02-09T18:09:00Z"/>
          <w:lang w:eastAsia="en-US"/>
        </w:rPr>
      </w:pPr>
    </w:p>
    <w:p w14:paraId="2072BC90" w14:textId="6CB89882" w:rsidR="00E9097A" w:rsidRDefault="00E9097A" w:rsidP="00E9097A">
      <w:pPr>
        <w:rPr>
          <w:rFonts w:eastAsiaTheme="majorEastAsia"/>
          <w:lang w:eastAsia="en-US"/>
        </w:rPr>
      </w:pPr>
    </w:p>
    <w:p w14:paraId="00BF95E9" w14:textId="6A7169DE" w:rsidR="00E9097A" w:rsidRDefault="00E9097A" w:rsidP="00E9097A">
      <w:pPr>
        <w:pStyle w:val="Heading3"/>
      </w:pPr>
      <w:bookmarkStart w:id="238" w:name="_Toc29800972"/>
      <w:r>
        <w:t>Roles</w:t>
      </w:r>
      <w:bookmarkEnd w:id="238"/>
    </w:p>
    <w:p w14:paraId="41484045" w14:textId="69E5C26E" w:rsidR="00CC5AC1" w:rsidRPr="00CC5AC1" w:rsidRDefault="00CC5AC1" w:rsidP="00CC5AC1">
      <w:pPr>
        <w:rPr>
          <w:rFonts w:eastAsiaTheme="majorEastAsia"/>
          <w:lang w:eastAsia="en-US"/>
        </w:rPr>
      </w:pPr>
    </w:p>
    <w:p w14:paraId="0BD670D6" w14:textId="36F5CDE5" w:rsidR="00CC5AC1" w:rsidRDefault="00CC5AC1" w:rsidP="00CC5AC1">
      <w:pPr>
        <w:rPr>
          <w:rFonts w:eastAsiaTheme="majorEastAsia"/>
          <w:lang w:eastAsia="en-US"/>
        </w:rPr>
      </w:pPr>
      <w:r w:rsidRPr="00CC5AC1">
        <w:rPr>
          <w:rFonts w:eastAsiaTheme="majorEastAsia"/>
          <w:lang w:eastAsia="en-US"/>
        </w:rPr>
        <w:t>Several roles are required for the GardenMates project. These are as follows:</w:t>
      </w:r>
    </w:p>
    <w:p w14:paraId="0EE88B15" w14:textId="77777777" w:rsidR="00CC5AC1" w:rsidRPr="00CC5AC1" w:rsidRDefault="00CC5AC1" w:rsidP="00CC5AC1">
      <w:pPr>
        <w:rPr>
          <w:rFonts w:eastAsiaTheme="majorEastAsia"/>
          <w:lang w:eastAsia="en-US"/>
        </w:rPr>
      </w:pPr>
    </w:p>
    <w:p w14:paraId="3CB36615" w14:textId="04A31F42" w:rsidR="00CC5AC1" w:rsidRDefault="00CC5AC1" w:rsidP="00CC5AC1">
      <w:pPr>
        <w:pStyle w:val="ListParagraph"/>
        <w:numPr>
          <w:ilvl w:val="0"/>
          <w:numId w:val="14"/>
        </w:numPr>
        <w:rPr>
          <w:rFonts w:eastAsiaTheme="majorEastAsia"/>
        </w:rPr>
      </w:pPr>
      <w:r w:rsidRPr="00CC5AC1">
        <w:rPr>
          <w:rFonts w:eastAsiaTheme="majorEastAsia"/>
        </w:rPr>
        <w:t>Chief Technology Officer / Product manager (position filled by team member Jeremy) – The role of this person is the know the total scope of the project from start to finish, inside and out. This person will oversee every aspect of the project and ensure that each component has been achieved to expectations. Most likely, the PM will be one of the team members and the individual for this position may change as the project evolves and if it takes different directions.</w:t>
      </w:r>
    </w:p>
    <w:p w14:paraId="00F2CBFF" w14:textId="77777777" w:rsidR="00CC5AC1" w:rsidRDefault="00CC5AC1" w:rsidP="00CC5AC1">
      <w:pPr>
        <w:pStyle w:val="ListParagraph"/>
        <w:rPr>
          <w:rFonts w:eastAsiaTheme="majorEastAsia"/>
        </w:rPr>
      </w:pPr>
    </w:p>
    <w:p w14:paraId="49601124" w14:textId="7D889EC5" w:rsidR="00CC5AC1" w:rsidRDefault="00CC5AC1" w:rsidP="00CC5AC1">
      <w:pPr>
        <w:pStyle w:val="ListParagraph"/>
        <w:numPr>
          <w:ilvl w:val="0"/>
          <w:numId w:val="14"/>
        </w:numPr>
        <w:rPr>
          <w:rFonts w:eastAsiaTheme="majorEastAsia"/>
        </w:rPr>
      </w:pPr>
      <w:r w:rsidRPr="00CC5AC1">
        <w:rPr>
          <w:rFonts w:eastAsiaTheme="majorEastAsia"/>
        </w:rPr>
        <w:t>Developer – This position would be best suited to a software engineer. The primary responsibility for this position is to create the code, test the code on various devices and find any bugs.</w:t>
      </w:r>
    </w:p>
    <w:p w14:paraId="7D3FE10D" w14:textId="77777777" w:rsidR="00CC5AC1" w:rsidRDefault="00CC5AC1" w:rsidP="00CC5AC1">
      <w:pPr>
        <w:pStyle w:val="ListParagraph"/>
        <w:rPr>
          <w:rFonts w:eastAsiaTheme="majorEastAsia"/>
        </w:rPr>
      </w:pPr>
    </w:p>
    <w:p w14:paraId="057E5FEF" w14:textId="24EF2057" w:rsidR="00CC5AC1" w:rsidRDefault="00CC5AC1" w:rsidP="00CC5AC1">
      <w:pPr>
        <w:pStyle w:val="ListParagraph"/>
        <w:numPr>
          <w:ilvl w:val="0"/>
          <w:numId w:val="14"/>
        </w:numPr>
        <w:rPr>
          <w:rFonts w:eastAsiaTheme="majorEastAsia"/>
        </w:rPr>
      </w:pPr>
      <w:r w:rsidRPr="00CC5AC1">
        <w:rPr>
          <w:rFonts w:eastAsiaTheme="majorEastAsia"/>
        </w:rPr>
        <w:t>Solution Architect (position filled by team member Brian) – to work closely with the product manager/ Chief Technology Officer, developer and designer to ensure the app functions as expected and to steer the design to have maximum business earning potential.</w:t>
      </w:r>
    </w:p>
    <w:p w14:paraId="04B8603B" w14:textId="77777777" w:rsidR="00CC5AC1" w:rsidRDefault="00CC5AC1" w:rsidP="00CC5AC1">
      <w:pPr>
        <w:pStyle w:val="ListParagraph"/>
        <w:rPr>
          <w:rFonts w:eastAsiaTheme="majorEastAsia"/>
        </w:rPr>
      </w:pPr>
    </w:p>
    <w:p w14:paraId="5C32FCBC" w14:textId="63CF1557" w:rsidR="00CC5AC1" w:rsidRDefault="00CC5AC1" w:rsidP="00CC5AC1">
      <w:pPr>
        <w:pStyle w:val="ListParagraph"/>
        <w:numPr>
          <w:ilvl w:val="0"/>
          <w:numId w:val="14"/>
        </w:numPr>
        <w:rPr>
          <w:rFonts w:eastAsiaTheme="majorEastAsia"/>
        </w:rPr>
      </w:pPr>
      <w:r w:rsidRPr="00CC5AC1">
        <w:rPr>
          <w:rFonts w:eastAsiaTheme="majorEastAsia"/>
        </w:rPr>
        <w:t>Designer – This person would be working closely with the Developer to ensure the interface of the app is easy to navigate and aesthetically pleasing and conforming with branding. The designer would also need to develop a logo and company colours/branding.</w:t>
      </w:r>
    </w:p>
    <w:p w14:paraId="36C5B5C9" w14:textId="77777777" w:rsidR="00CC5AC1" w:rsidRPr="00CC5AC1" w:rsidRDefault="00CC5AC1" w:rsidP="00CC5AC1">
      <w:pPr>
        <w:pStyle w:val="ListParagraph"/>
        <w:rPr>
          <w:rFonts w:eastAsiaTheme="majorEastAsia"/>
        </w:rPr>
      </w:pPr>
    </w:p>
    <w:p w14:paraId="2B1698E2" w14:textId="26A14373" w:rsidR="00CC5AC1" w:rsidRDefault="00CC5AC1" w:rsidP="00CC5AC1">
      <w:pPr>
        <w:pStyle w:val="ListParagraph"/>
        <w:numPr>
          <w:ilvl w:val="0"/>
          <w:numId w:val="14"/>
        </w:numPr>
        <w:rPr>
          <w:rFonts w:eastAsiaTheme="majorEastAsia"/>
        </w:rPr>
      </w:pPr>
      <w:r w:rsidRPr="00CC5AC1">
        <w:rPr>
          <w:rFonts w:eastAsiaTheme="majorEastAsia"/>
        </w:rPr>
        <w:t>Machine Learning Engineer (position filled by team member Daria)– to develop the initial AI database that would be used in our app for diagnostics and advice received from the plant/soil data and user interface data when users are typing questions or uploading a photo of a sick plant.</w:t>
      </w:r>
    </w:p>
    <w:p w14:paraId="48314A04" w14:textId="77777777" w:rsidR="00CC5AC1" w:rsidRPr="00CC5AC1" w:rsidRDefault="00CC5AC1" w:rsidP="00CC5AC1">
      <w:pPr>
        <w:pStyle w:val="ListParagraph"/>
        <w:rPr>
          <w:rFonts w:eastAsiaTheme="majorEastAsia"/>
        </w:rPr>
      </w:pPr>
    </w:p>
    <w:p w14:paraId="1CF3CEC0" w14:textId="12244923" w:rsidR="00CC5AC1" w:rsidRDefault="00CC5AC1" w:rsidP="00CC5AC1">
      <w:pPr>
        <w:pStyle w:val="ListParagraph"/>
        <w:numPr>
          <w:ilvl w:val="0"/>
          <w:numId w:val="14"/>
        </w:numPr>
        <w:rPr>
          <w:rFonts w:eastAsiaTheme="majorEastAsia"/>
        </w:rPr>
      </w:pPr>
      <w:r w:rsidRPr="00CC5AC1">
        <w:rPr>
          <w:rFonts w:eastAsiaTheme="majorEastAsia"/>
        </w:rPr>
        <w:t xml:space="preserve">Sales and Marketing and Customer Service – All team members would initially fill this position for our particular project, but down the track, as development goes farther, we would need a tech-savvy team with excellent communication skill to take the position full time looking after customers, reporting bugs to the team, moderating forums, organising advertising and promoting upgrades with offers and subscriptions. </w:t>
      </w:r>
    </w:p>
    <w:p w14:paraId="1D7C5B38" w14:textId="77777777" w:rsidR="00CC5AC1" w:rsidRPr="00CC5AC1" w:rsidRDefault="00CC5AC1" w:rsidP="00CC5AC1">
      <w:pPr>
        <w:pStyle w:val="ListParagraph"/>
        <w:rPr>
          <w:rFonts w:eastAsiaTheme="majorEastAsia"/>
        </w:rPr>
      </w:pPr>
    </w:p>
    <w:p w14:paraId="1BF74B82" w14:textId="79DC19FE" w:rsidR="00E9097A" w:rsidRPr="00CC5AC1" w:rsidRDefault="00CC5AC1" w:rsidP="00CC5AC1">
      <w:pPr>
        <w:pStyle w:val="ListParagraph"/>
        <w:numPr>
          <w:ilvl w:val="0"/>
          <w:numId w:val="14"/>
        </w:numPr>
        <w:rPr>
          <w:rFonts w:eastAsiaTheme="majorEastAsia"/>
        </w:rPr>
      </w:pPr>
      <w:r w:rsidRPr="00CC5AC1">
        <w:rPr>
          <w:rFonts w:eastAsiaTheme="majorEastAsia"/>
        </w:rPr>
        <w:t>Principal Data Insights Analyst (position filled by team member Shane) – to be continually monitoring that the application is functioning in a profitable way. To identify cost saving and other potential earnings. This person would also pinpoint where the project has room for expansion and establish the applications strong and weak elements.</w:t>
      </w:r>
    </w:p>
    <w:p w14:paraId="6301BA7B" w14:textId="545BE11E" w:rsidR="00E9097A" w:rsidRDefault="00E9097A" w:rsidP="00E9097A">
      <w:pPr>
        <w:rPr>
          <w:rFonts w:eastAsiaTheme="majorEastAsia"/>
          <w:lang w:eastAsia="en-US"/>
        </w:rPr>
      </w:pPr>
    </w:p>
    <w:p w14:paraId="63D80CF8" w14:textId="72767476" w:rsidR="00E9097A" w:rsidRDefault="00E9097A" w:rsidP="00E9097A">
      <w:pPr>
        <w:rPr>
          <w:rFonts w:eastAsiaTheme="majorEastAsia"/>
          <w:lang w:eastAsia="en-US"/>
        </w:rPr>
      </w:pPr>
    </w:p>
    <w:p w14:paraId="455EC210" w14:textId="6E93BE51" w:rsidR="00E9097A" w:rsidRDefault="00E9097A" w:rsidP="00E9097A">
      <w:pPr>
        <w:pStyle w:val="Heading3"/>
      </w:pPr>
      <w:bookmarkStart w:id="239" w:name="_Toc29800973"/>
      <w:r>
        <w:t>Scope and Limits</w:t>
      </w:r>
      <w:bookmarkEnd w:id="239"/>
    </w:p>
    <w:p w14:paraId="34F92DE6" w14:textId="1F41AF4E" w:rsidR="00E9097A" w:rsidRDefault="00365004" w:rsidP="00E9097A">
      <w:pPr>
        <w:rPr>
          <w:rFonts w:eastAsiaTheme="majorEastAsia"/>
          <w:lang w:eastAsia="en-US"/>
        </w:rPr>
      </w:pPr>
      <w:ins w:id="240" w:author="Brian Dean" w:date="2020-02-06T16:50:00Z">
        <w:r>
          <w:rPr>
            <w:rFonts w:eastAsiaTheme="majorEastAsia"/>
            <w:lang w:eastAsia="en-US"/>
          </w:rPr>
          <w:t>An integral part of the gardenMates project is the sensor</w:t>
        </w:r>
        <w:r w:rsidR="00A8596B">
          <w:rPr>
            <w:rFonts w:eastAsiaTheme="majorEastAsia"/>
            <w:lang w:eastAsia="en-US"/>
          </w:rPr>
          <w:t xml:space="preserve"> and we are pleased to have been able to source a commercially available one that should be sufficient for most balcony gardens.</w:t>
        </w:r>
      </w:ins>
    </w:p>
    <w:p w14:paraId="4095257F" w14:textId="34CC4950" w:rsidR="00A8596B" w:rsidRDefault="00A8596B" w:rsidP="00E9097A">
      <w:pPr>
        <w:rPr>
          <w:ins w:id="241" w:author="Brian Dean" w:date="2020-02-06T16:50:00Z"/>
          <w:rFonts w:eastAsiaTheme="majorEastAsia"/>
          <w:lang w:eastAsia="en-US"/>
        </w:rPr>
      </w:pPr>
    </w:p>
    <w:p w14:paraId="1C25432D" w14:textId="343E5049" w:rsidR="00A8596B" w:rsidRDefault="00A8596B" w:rsidP="00E9097A">
      <w:pPr>
        <w:rPr>
          <w:ins w:id="242" w:author="Brian Dean" w:date="2020-02-06T16:50:00Z"/>
          <w:rFonts w:eastAsiaTheme="majorEastAsia"/>
          <w:lang w:eastAsia="en-US"/>
        </w:rPr>
      </w:pPr>
      <w:ins w:id="243" w:author="Brian Dean" w:date="2020-02-06T16:50:00Z">
        <w:r>
          <w:rPr>
            <w:rFonts w:eastAsiaTheme="majorEastAsia"/>
            <w:lang w:eastAsia="en-US"/>
          </w:rPr>
          <w:t xml:space="preserve">Paired with the sensor is a hub from the same manufacturer which will provide a link between one or more sensors and the </w:t>
        </w:r>
        <w:r w:rsidR="00015952">
          <w:rPr>
            <w:rFonts w:eastAsiaTheme="majorEastAsia"/>
            <w:lang w:eastAsia="en-US"/>
          </w:rPr>
          <w:t>gardenMates servers.</w:t>
        </w:r>
      </w:ins>
    </w:p>
    <w:p w14:paraId="2F5C8533" w14:textId="0B6ECAB9" w:rsidR="00365004" w:rsidRDefault="00365004" w:rsidP="00E9097A">
      <w:pPr>
        <w:rPr>
          <w:ins w:id="244" w:author="Brian Dean" w:date="2020-02-06T16:50:00Z"/>
          <w:rFonts w:eastAsiaTheme="majorEastAsia"/>
          <w:lang w:eastAsia="en-US"/>
        </w:rPr>
      </w:pPr>
    </w:p>
    <w:p w14:paraId="3463E2D7" w14:textId="4EFBE88C" w:rsidR="00365004" w:rsidRDefault="00365004" w:rsidP="00E9097A">
      <w:pPr>
        <w:rPr>
          <w:ins w:id="245" w:author="Brian Dean" w:date="2020-02-06T16:50:00Z"/>
          <w:rFonts w:eastAsiaTheme="majorEastAsia"/>
          <w:lang w:eastAsia="en-US"/>
        </w:rPr>
      </w:pPr>
      <w:ins w:id="246" w:author="Brian Dean" w:date="2020-02-06T16:50:00Z">
        <w:r>
          <w:rPr>
            <w:rFonts w:eastAsiaTheme="majorEastAsia"/>
            <w:lang w:eastAsia="en-US"/>
          </w:rPr>
          <w:t xml:space="preserve">The mobile phone app </w:t>
        </w:r>
        <w:r w:rsidR="00015952">
          <w:rPr>
            <w:rFonts w:eastAsiaTheme="majorEastAsia"/>
            <w:lang w:eastAsia="en-US"/>
          </w:rPr>
          <w:t>is in the UI design stage and a mockup is included in this report.</w:t>
        </w:r>
      </w:ins>
    </w:p>
    <w:p w14:paraId="31151249" w14:textId="106B42AE" w:rsidR="00015952" w:rsidRDefault="00015952" w:rsidP="00E9097A">
      <w:pPr>
        <w:rPr>
          <w:ins w:id="247" w:author="Brian Dean" w:date="2020-02-06T16:50:00Z"/>
          <w:rFonts w:eastAsiaTheme="majorEastAsia"/>
          <w:lang w:eastAsia="en-US"/>
        </w:rPr>
      </w:pPr>
    </w:p>
    <w:p w14:paraId="7DE9BD9C" w14:textId="46A4C8F3" w:rsidR="00015952" w:rsidRDefault="00015952" w:rsidP="00E9097A">
      <w:pPr>
        <w:rPr>
          <w:ins w:id="248" w:author="Brian Dean" w:date="2020-02-06T16:50:00Z"/>
          <w:rFonts w:eastAsiaTheme="majorEastAsia"/>
          <w:lang w:eastAsia="en-US"/>
        </w:rPr>
      </w:pPr>
      <w:ins w:id="249" w:author="Brian Dean" w:date="2020-02-06T16:50:00Z">
        <w:r>
          <w:rPr>
            <w:rFonts w:eastAsiaTheme="majorEastAsia"/>
            <w:lang w:eastAsia="en-US"/>
          </w:rPr>
          <w:t>The database chosen to provide server and mobile phone synchronisation is CouchDB, an open source NoSQL database from Apache.</w:t>
        </w:r>
      </w:ins>
    </w:p>
    <w:p w14:paraId="3ABDF230" w14:textId="2400E219" w:rsidR="00015952" w:rsidRDefault="00015952" w:rsidP="00E9097A">
      <w:pPr>
        <w:rPr>
          <w:ins w:id="250" w:author="Brian Dean" w:date="2020-02-06T16:50:00Z"/>
          <w:rFonts w:eastAsiaTheme="majorEastAsia"/>
          <w:lang w:eastAsia="en-US"/>
        </w:rPr>
      </w:pPr>
    </w:p>
    <w:p w14:paraId="50EE9792" w14:textId="003EB83E" w:rsidR="00015952" w:rsidRDefault="00015952" w:rsidP="00E9097A">
      <w:pPr>
        <w:rPr>
          <w:ins w:id="251" w:author="Brian Dean" w:date="2020-02-06T16:50:00Z"/>
          <w:rFonts w:eastAsiaTheme="majorEastAsia"/>
          <w:lang w:eastAsia="en-US"/>
        </w:rPr>
      </w:pPr>
      <w:ins w:id="252" w:author="Brian Dean" w:date="2020-02-06T16:50:00Z">
        <w:r>
          <w:rPr>
            <w:rFonts w:eastAsiaTheme="majorEastAsia"/>
            <w:lang w:eastAsia="en-US"/>
          </w:rPr>
          <w:t>Hosting will be through Amazon AWS.</w:t>
        </w:r>
      </w:ins>
    </w:p>
    <w:p w14:paraId="183151CF" w14:textId="371C1DF5" w:rsidR="0077310C" w:rsidRDefault="0077310C" w:rsidP="00E9097A">
      <w:pPr>
        <w:rPr>
          <w:ins w:id="253" w:author="Brian Dean" w:date="2020-02-06T16:50:00Z"/>
          <w:rFonts w:eastAsiaTheme="majorEastAsia"/>
          <w:lang w:eastAsia="en-US"/>
        </w:rPr>
      </w:pPr>
    </w:p>
    <w:p w14:paraId="35EF062C" w14:textId="2DCCA0B9" w:rsidR="00E9097A" w:rsidRDefault="00015952" w:rsidP="00E9097A">
      <w:pPr>
        <w:rPr>
          <w:rFonts w:eastAsiaTheme="majorEastAsia"/>
          <w:lang w:eastAsia="en-US"/>
        </w:rPr>
      </w:pPr>
      <w:ins w:id="254" w:author="Brian Dean" w:date="2020-02-06T16:50:00Z">
        <w:r>
          <w:rPr>
            <w:rFonts w:eastAsiaTheme="majorEastAsia"/>
            <w:lang w:eastAsia="en-US"/>
          </w:rPr>
          <w:t>Options for AI and machine learning are being explored</w:t>
        </w:r>
      </w:ins>
    </w:p>
    <w:p w14:paraId="32032CD1" w14:textId="3EDB2DD6" w:rsidR="00015952" w:rsidRDefault="00015952" w:rsidP="00E9097A">
      <w:pPr>
        <w:rPr>
          <w:ins w:id="255" w:author="Brian Dean" w:date="2020-02-06T16:50:00Z"/>
          <w:rFonts w:eastAsiaTheme="majorEastAsia"/>
          <w:lang w:eastAsia="en-US"/>
        </w:rPr>
      </w:pPr>
    </w:p>
    <w:p w14:paraId="797A3165" w14:textId="7C6C5008" w:rsidR="00015952" w:rsidRDefault="00015952" w:rsidP="00E9097A">
      <w:pPr>
        <w:rPr>
          <w:ins w:id="256" w:author="Brian Dean" w:date="2020-02-06T16:50:00Z"/>
          <w:rFonts w:eastAsiaTheme="majorEastAsia"/>
          <w:lang w:eastAsia="en-US"/>
        </w:rPr>
      </w:pPr>
      <w:ins w:id="257" w:author="Brian Dean" w:date="2020-02-06T16:50:00Z">
        <w:r>
          <w:rPr>
            <w:rFonts w:eastAsiaTheme="majorEastAsia"/>
            <w:lang w:eastAsia="en-US"/>
          </w:rPr>
          <w:t>AWS also offer IoT services.</w:t>
        </w:r>
      </w:ins>
    </w:p>
    <w:p w14:paraId="62472D9A" w14:textId="5FAD5FF5" w:rsidR="00015952" w:rsidRDefault="00015952" w:rsidP="00E9097A">
      <w:pPr>
        <w:rPr>
          <w:ins w:id="258" w:author="Brian Dean" w:date="2020-02-06T16:50:00Z"/>
          <w:rFonts w:eastAsiaTheme="majorEastAsia"/>
          <w:lang w:eastAsia="en-US"/>
        </w:rPr>
      </w:pPr>
    </w:p>
    <w:p w14:paraId="1947333E" w14:textId="209C363F" w:rsidR="00015952" w:rsidRDefault="00015952" w:rsidP="00E9097A">
      <w:pPr>
        <w:rPr>
          <w:ins w:id="259" w:author="Brian Dean" w:date="2020-02-06T16:50:00Z"/>
          <w:rFonts w:eastAsiaTheme="majorEastAsia"/>
          <w:lang w:eastAsia="en-US"/>
        </w:rPr>
      </w:pPr>
      <w:ins w:id="260" w:author="Brian Dean" w:date="2020-02-06T16:50:00Z">
        <w:r>
          <w:rPr>
            <w:rFonts w:eastAsiaTheme="majorEastAsia"/>
            <w:lang w:eastAsia="en-US"/>
          </w:rPr>
          <w:t>An Api to connect to open source plant libraries and databases is being researched.</w:t>
        </w:r>
      </w:ins>
    </w:p>
    <w:p w14:paraId="1E3EB1C6" w14:textId="6636C73A" w:rsidR="00E9097A" w:rsidRDefault="00E9097A" w:rsidP="00E9097A">
      <w:pPr>
        <w:rPr>
          <w:rFonts w:eastAsiaTheme="majorEastAsia"/>
          <w:lang w:eastAsia="en-US"/>
        </w:rPr>
      </w:pPr>
    </w:p>
    <w:p w14:paraId="5E85F527" w14:textId="7CC9DA81" w:rsidR="00E9097A" w:rsidRDefault="00E9097A" w:rsidP="00E9097A">
      <w:pPr>
        <w:pStyle w:val="Heading3"/>
      </w:pPr>
      <w:bookmarkStart w:id="261" w:name="_Toc29800974"/>
      <w:r>
        <w:t>Tools and Technologies</w:t>
      </w:r>
      <w:bookmarkEnd w:id="261"/>
    </w:p>
    <w:p w14:paraId="1DE5C8E1" w14:textId="77777777" w:rsidR="002F0211" w:rsidRDefault="002F0211" w:rsidP="002F0211">
      <w:pPr>
        <w:rPr>
          <w:ins w:id="262" w:author="Brian Dean" w:date="2020-02-09T18:09:00Z"/>
          <w:b/>
          <w:bCs/>
          <w:sz w:val="24"/>
        </w:rPr>
      </w:pPr>
      <w:ins w:id="263" w:author="Brian Dean" w:date="2020-02-09T18:09:00Z">
        <w:r w:rsidRPr="005E260B">
          <w:rPr>
            <w:b/>
            <w:bCs/>
            <w:sz w:val="24"/>
          </w:rPr>
          <w:t>Mobile app (IOS, Android):</w:t>
        </w:r>
      </w:ins>
    </w:p>
    <w:p w14:paraId="13582ABF" w14:textId="77777777" w:rsidR="002F0211" w:rsidRPr="00AD21A8" w:rsidRDefault="002F0211" w:rsidP="002F0211">
      <w:pPr>
        <w:rPr>
          <w:ins w:id="264" w:author="Brian Dean" w:date="2020-02-09T18:09:00Z"/>
          <w:b/>
          <w:bCs/>
        </w:rPr>
      </w:pPr>
      <w:ins w:id="265" w:author="Brian Dean" w:date="2020-02-09T18:09:00Z">
        <w:r>
          <w:rPr>
            <w:b/>
            <w:bCs/>
          </w:rPr>
          <w:t>Technologies:</w:t>
        </w:r>
      </w:ins>
    </w:p>
    <w:p w14:paraId="386C8E0B" w14:textId="77777777" w:rsidR="002F0211" w:rsidRPr="008B58EB" w:rsidRDefault="002F0211" w:rsidP="002F0211">
      <w:pPr>
        <w:pStyle w:val="ListParagraph"/>
        <w:numPr>
          <w:ilvl w:val="0"/>
          <w:numId w:val="16"/>
        </w:numPr>
        <w:jc w:val="left"/>
        <w:rPr>
          <w:ins w:id="266" w:author="Brian Dean" w:date="2020-02-09T18:09:00Z"/>
        </w:rPr>
      </w:pPr>
      <w:ins w:id="267" w:author="Brian Dean" w:date="2020-02-09T18:09:00Z">
        <w:r>
          <w:t xml:space="preserve">Mobile app prototype - </w:t>
        </w:r>
        <w:r w:rsidRPr="00D046C8">
          <w:t>demonstrates how a product will function</w:t>
        </w:r>
        <w:r>
          <w:t xml:space="preserve">. </w:t>
        </w:r>
        <w:r w:rsidRPr="005E260B">
          <w:t>The purpose of a prototype is to communicate a product’s design and navigation flow to maximize the efficiency of development.</w:t>
        </w:r>
      </w:ins>
    </w:p>
    <w:p w14:paraId="37921FBA" w14:textId="77777777" w:rsidR="002F0211" w:rsidRDefault="002F0211" w:rsidP="002F0211">
      <w:pPr>
        <w:pStyle w:val="ListParagraph"/>
        <w:numPr>
          <w:ilvl w:val="0"/>
          <w:numId w:val="16"/>
        </w:numPr>
        <w:jc w:val="left"/>
        <w:rPr>
          <w:ins w:id="268" w:author="Brian Dean" w:date="2020-02-09T18:09:00Z"/>
        </w:rPr>
      </w:pPr>
      <w:ins w:id="269" w:author="Brian Dean" w:date="2020-02-09T18:09:00Z">
        <w:r>
          <w:t>IDE - a</w:t>
        </w:r>
        <w:r w:rsidRPr="00A9736C">
          <w:t>n integrated development environment is a software application that provides comprehensive facilities to computer programmers for software development.</w:t>
        </w:r>
      </w:ins>
    </w:p>
    <w:p w14:paraId="7BD7F357" w14:textId="77777777" w:rsidR="002F0211" w:rsidRDefault="002F0211" w:rsidP="002F0211">
      <w:pPr>
        <w:pStyle w:val="ListParagraph"/>
        <w:numPr>
          <w:ilvl w:val="0"/>
          <w:numId w:val="16"/>
        </w:numPr>
        <w:jc w:val="left"/>
        <w:rPr>
          <w:ins w:id="270" w:author="Brian Dean" w:date="2020-02-09T18:09:00Z"/>
        </w:rPr>
      </w:pPr>
      <w:ins w:id="271" w:author="Brian Dean" w:date="2020-02-09T18:09:00Z">
        <w:r>
          <w:t xml:space="preserve">Coding language – </w:t>
        </w:r>
        <w:r w:rsidRPr="00E154E8">
          <w:t>development programming language.</w:t>
        </w:r>
      </w:ins>
    </w:p>
    <w:p w14:paraId="269F4977" w14:textId="77777777" w:rsidR="002F0211" w:rsidRDefault="002F0211" w:rsidP="002F0211">
      <w:pPr>
        <w:rPr>
          <w:ins w:id="272" w:author="Brian Dean" w:date="2020-02-09T18:09:00Z"/>
        </w:rPr>
      </w:pPr>
    </w:p>
    <w:p w14:paraId="47D2339F" w14:textId="77777777" w:rsidR="002F0211" w:rsidRDefault="002F0211" w:rsidP="002F0211">
      <w:pPr>
        <w:rPr>
          <w:ins w:id="273" w:author="Brian Dean" w:date="2020-02-09T18:09:00Z"/>
          <w:b/>
          <w:bCs/>
        </w:rPr>
      </w:pPr>
      <w:ins w:id="274" w:author="Brian Dean" w:date="2020-02-09T18:09:00Z">
        <w:r w:rsidRPr="008B58EB">
          <w:rPr>
            <w:b/>
            <w:bCs/>
          </w:rPr>
          <w:t>Mobile app prototype</w:t>
        </w:r>
        <w:r>
          <w:rPr>
            <w:b/>
            <w:bCs/>
          </w:rPr>
          <w:t>:</w:t>
        </w:r>
      </w:ins>
    </w:p>
    <w:p w14:paraId="661328FC" w14:textId="77777777" w:rsidR="002F0211" w:rsidRDefault="002F0211" w:rsidP="002F0211">
      <w:pPr>
        <w:rPr>
          <w:ins w:id="275" w:author="Brian Dean" w:date="2020-02-09T18:09:00Z"/>
        </w:rPr>
      </w:pPr>
      <w:ins w:id="276" w:author="Brian Dean" w:date="2020-02-09T18:09:00Z">
        <w:r w:rsidRPr="00210EFB">
          <w:t>Mobile App Prototyping Tool</w:t>
        </w:r>
        <w:r>
          <w:t xml:space="preserve"> – Sketch. Sketch i</w:t>
        </w:r>
        <w:r w:rsidRPr="005A5C87">
          <w:t>s a lightweight tool with a simple interface, leaving designers free to focus on the task at hand.</w:t>
        </w:r>
        <w:r>
          <w:t xml:space="preserve"> It </w:t>
        </w:r>
        <w:r w:rsidRPr="00A236C7">
          <w:t>enables the user to transition seamlessly between design screens (artboards), add animations, and create working prototypes with a couple of clicks.</w:t>
        </w:r>
      </w:ins>
    </w:p>
    <w:p w14:paraId="08183DAB" w14:textId="77777777" w:rsidR="002F0211" w:rsidRPr="00210EFB" w:rsidRDefault="002F0211" w:rsidP="002F0211">
      <w:pPr>
        <w:rPr>
          <w:ins w:id="277" w:author="Brian Dean" w:date="2020-02-09T18:09:00Z"/>
        </w:rPr>
      </w:pPr>
      <w:ins w:id="278" w:author="Brian Dean" w:date="2020-02-09T18:09:00Z">
        <w:r w:rsidRPr="003817FE">
          <w:t>$99 for full version</w:t>
        </w:r>
      </w:ins>
    </w:p>
    <w:p w14:paraId="25026EBD" w14:textId="77777777" w:rsidR="002F0211" w:rsidRPr="00F01155" w:rsidRDefault="002F0211" w:rsidP="002F0211">
      <w:pPr>
        <w:rPr>
          <w:ins w:id="279" w:author="Brian Dean" w:date="2020-02-09T18:09:00Z"/>
          <w:b/>
          <w:bCs/>
        </w:rPr>
      </w:pPr>
      <w:ins w:id="280" w:author="Brian Dean" w:date="2020-02-09T18:09:00Z">
        <w:r w:rsidRPr="00F01155">
          <w:rPr>
            <w:b/>
            <w:bCs/>
          </w:rPr>
          <w:t>Android</w:t>
        </w:r>
        <w:r>
          <w:rPr>
            <w:b/>
            <w:bCs/>
          </w:rPr>
          <w:t xml:space="preserve"> app</w:t>
        </w:r>
        <w:r w:rsidRPr="00F01155">
          <w:rPr>
            <w:b/>
            <w:bCs/>
          </w:rPr>
          <w:t>:</w:t>
        </w:r>
      </w:ins>
    </w:p>
    <w:p w14:paraId="695F032D" w14:textId="77777777" w:rsidR="002F0211" w:rsidRDefault="002F0211" w:rsidP="002F0211">
      <w:pPr>
        <w:rPr>
          <w:ins w:id="281" w:author="Brian Dean" w:date="2020-02-09T18:09:00Z"/>
        </w:rPr>
      </w:pPr>
      <w:ins w:id="282" w:author="Brian Dean" w:date="2020-02-09T18:09:00Z">
        <w:r>
          <w:t xml:space="preserve">IDE - </w:t>
        </w:r>
        <w:r w:rsidRPr="006D0CD4">
          <w:t>Android Studio</w:t>
        </w:r>
        <w:r>
          <w:t xml:space="preserve">. </w:t>
        </w:r>
        <w:r w:rsidRPr="00E549ED">
          <w:t>Android Studio is an Android development Software built by Google. Its implementation editor is very useful for Android developers. Android studio provides shortcuts for coding and designing and its layout designer makes it very easy to use, which helps reduce time spent on coding. Android studio also provides drag and drop features to design the layout of your projects.</w:t>
        </w:r>
        <w:r>
          <w:t xml:space="preserve"> It is a free software.</w:t>
        </w:r>
      </w:ins>
    </w:p>
    <w:p w14:paraId="7D09D03A" w14:textId="77777777" w:rsidR="002F0211" w:rsidRDefault="002F0211" w:rsidP="002F0211">
      <w:pPr>
        <w:rPr>
          <w:ins w:id="283" w:author="Brian Dean" w:date="2020-02-09T18:09:00Z"/>
        </w:rPr>
      </w:pPr>
      <w:ins w:id="284" w:author="Brian Dean" w:date="2020-02-09T18:09:00Z">
        <w:r>
          <w:t>Language – Java/Kotlin.</w:t>
        </w:r>
      </w:ins>
    </w:p>
    <w:p w14:paraId="7C863D13" w14:textId="77777777" w:rsidR="002F0211" w:rsidRDefault="002F0211" w:rsidP="002F0211">
      <w:pPr>
        <w:rPr>
          <w:ins w:id="285" w:author="Brian Dean" w:date="2020-02-09T18:09:00Z"/>
        </w:rPr>
      </w:pPr>
      <w:ins w:id="286" w:author="Brian Dean" w:date="2020-02-09T18:09:00Z">
        <w:r>
          <w:t xml:space="preserve">For play market publication need a Google </w:t>
        </w:r>
        <w:r w:rsidRPr="009C67AE">
          <w:rPr>
            <w:rFonts w:cstheme="minorHAnsi"/>
          </w:rPr>
          <w:t xml:space="preserve">Play Developer Account - </w:t>
        </w:r>
        <w:bookmarkStart w:id="287" w:name="_Hlk31359920"/>
        <w:r w:rsidRPr="009C67AE">
          <w:rPr>
            <w:rFonts w:cstheme="minorHAnsi"/>
          </w:rPr>
          <w:t>$</w:t>
        </w:r>
        <w:bookmarkEnd w:id="287"/>
        <w:r w:rsidRPr="009C67AE">
          <w:rPr>
            <w:rFonts w:cstheme="minorHAnsi"/>
          </w:rPr>
          <w:t>25 (</w:t>
        </w:r>
        <w:r w:rsidRPr="009C67AE">
          <w:rPr>
            <w:rFonts w:cstheme="minorHAnsi"/>
            <w:color w:val="222222"/>
            <w:shd w:val="clear" w:color="auto" w:fill="FFFFFF"/>
          </w:rPr>
          <w:t>pay the one-time)</w:t>
        </w:r>
      </w:ins>
    </w:p>
    <w:p w14:paraId="44E1F36B" w14:textId="77777777" w:rsidR="002F0211" w:rsidRDefault="002F0211" w:rsidP="002F0211">
      <w:pPr>
        <w:rPr>
          <w:ins w:id="288" w:author="Brian Dean" w:date="2020-02-09T18:09:00Z"/>
          <w:b/>
          <w:bCs/>
        </w:rPr>
      </w:pPr>
      <w:ins w:id="289" w:author="Brian Dean" w:date="2020-02-09T18:09:00Z">
        <w:r w:rsidRPr="00F03821">
          <w:rPr>
            <w:b/>
            <w:bCs/>
          </w:rPr>
          <w:t>IOS</w:t>
        </w:r>
        <w:r>
          <w:rPr>
            <w:b/>
            <w:bCs/>
          </w:rPr>
          <w:t xml:space="preserve"> app</w:t>
        </w:r>
        <w:r w:rsidRPr="00F03821">
          <w:rPr>
            <w:b/>
            <w:bCs/>
          </w:rPr>
          <w:t>:</w:t>
        </w:r>
      </w:ins>
    </w:p>
    <w:p w14:paraId="2B4430E8" w14:textId="77777777" w:rsidR="002F0211" w:rsidRDefault="002F0211" w:rsidP="002F0211">
      <w:pPr>
        <w:rPr>
          <w:ins w:id="290" w:author="Brian Dean" w:date="2020-02-09T18:09:00Z"/>
        </w:rPr>
      </w:pPr>
      <w:ins w:id="291" w:author="Brian Dean" w:date="2020-02-09T18:09:00Z">
        <w:r w:rsidRPr="00F64545">
          <w:t>IDE</w:t>
        </w:r>
        <w:r>
          <w:t xml:space="preserve"> – </w:t>
        </w:r>
        <w:r w:rsidRPr="00F64545">
          <w:t>Xcode</w:t>
        </w:r>
        <w:r>
          <w:t xml:space="preserve">. </w:t>
        </w:r>
        <w:r w:rsidRPr="00AD236E">
          <w:t>Xcode is one of the best IDE for iOS app development that features automatic completions and full syntax highlighting for Swift. It is integrated with the Cocoa Touch frameworks. It has an assistant button which splits the editors into primary work document &amp; the assistant editor.</w:t>
        </w:r>
      </w:ins>
    </w:p>
    <w:p w14:paraId="7214F05F" w14:textId="77777777" w:rsidR="002F0211" w:rsidRDefault="002F0211" w:rsidP="002F0211">
      <w:pPr>
        <w:rPr>
          <w:ins w:id="292" w:author="Brian Dean" w:date="2020-02-09T18:09:00Z"/>
        </w:rPr>
      </w:pPr>
      <w:ins w:id="293" w:author="Brian Dean" w:date="2020-02-09T18:09:00Z">
        <w:r>
          <w:t>Language – Swift.</w:t>
        </w:r>
      </w:ins>
    </w:p>
    <w:p w14:paraId="28566047" w14:textId="77777777" w:rsidR="002F0211" w:rsidRDefault="002F0211" w:rsidP="002F0211">
      <w:pPr>
        <w:rPr>
          <w:ins w:id="294" w:author="Brian Dean" w:date="2020-02-09T18:09:00Z"/>
        </w:rPr>
      </w:pPr>
      <w:ins w:id="295" w:author="Brian Dean" w:date="2020-02-09T18:09:00Z">
        <w:r>
          <w:t xml:space="preserve">For Appstore publication need an Apple Developer Account - </w:t>
        </w:r>
        <w:r w:rsidRPr="006A6B93">
          <w:t>$99</w:t>
        </w:r>
        <w:r>
          <w:t xml:space="preserve"> (</w:t>
        </w:r>
        <w:r w:rsidRPr="006A6B93">
          <w:t>annual fee</w:t>
        </w:r>
        <w:r>
          <w:t>)</w:t>
        </w:r>
      </w:ins>
    </w:p>
    <w:p w14:paraId="14B84FB3" w14:textId="77777777" w:rsidR="002F0211" w:rsidRDefault="002F0211" w:rsidP="002F0211">
      <w:pPr>
        <w:rPr>
          <w:ins w:id="296" w:author="Brian Dean" w:date="2020-02-09T18:09:00Z"/>
        </w:rPr>
      </w:pPr>
    </w:p>
    <w:p w14:paraId="7DD63993" w14:textId="77777777" w:rsidR="002F0211" w:rsidRPr="00587BD7" w:rsidRDefault="002F0211" w:rsidP="002F0211">
      <w:pPr>
        <w:rPr>
          <w:ins w:id="297" w:author="Brian Dean" w:date="2020-02-09T18:09:00Z"/>
        </w:rPr>
      </w:pPr>
      <w:ins w:id="298" w:author="Brian Dean" w:date="2020-02-09T18:09:00Z">
        <w:r>
          <w:t xml:space="preserve">Another important step is to buy </w:t>
        </w:r>
        <w:r>
          <w:rPr>
            <w:b/>
            <w:bCs/>
          </w:rPr>
          <w:t>G</w:t>
        </w:r>
        <w:r w:rsidRPr="00587BD7">
          <w:rPr>
            <w:b/>
            <w:bCs/>
          </w:rPr>
          <w:t>it</w:t>
        </w:r>
        <w:r>
          <w:rPr>
            <w:b/>
            <w:bCs/>
          </w:rPr>
          <w:t>H</w:t>
        </w:r>
        <w:r w:rsidRPr="00587BD7">
          <w:rPr>
            <w:b/>
            <w:bCs/>
          </w:rPr>
          <w:t>ub private account</w:t>
        </w:r>
        <w:r>
          <w:rPr>
            <w:b/>
            <w:bCs/>
          </w:rPr>
          <w:t xml:space="preserve"> </w:t>
        </w:r>
        <w:r>
          <w:t xml:space="preserve">- </w:t>
        </w:r>
        <w:r w:rsidRPr="008F28C3">
          <w:t>$</w:t>
        </w:r>
        <w:r>
          <w:t>9</w:t>
        </w:r>
        <w:r w:rsidRPr="008F28C3">
          <w:t xml:space="preserve"> per month</w:t>
        </w:r>
      </w:ins>
    </w:p>
    <w:p w14:paraId="1E6BBB68" w14:textId="77777777" w:rsidR="002F0211" w:rsidRDefault="002F0211" w:rsidP="002F0211">
      <w:pPr>
        <w:rPr>
          <w:ins w:id="299" w:author="Brian Dean" w:date="2020-02-09T18:09:00Z"/>
        </w:rPr>
      </w:pPr>
    </w:p>
    <w:p w14:paraId="26015A20" w14:textId="77777777" w:rsidR="002F0211" w:rsidRDefault="002F0211" w:rsidP="002F0211">
      <w:pPr>
        <w:rPr>
          <w:ins w:id="300" w:author="Brian Dean" w:date="2020-02-09T18:09:00Z"/>
        </w:rPr>
      </w:pPr>
    </w:p>
    <w:p w14:paraId="1CEB5332" w14:textId="77777777" w:rsidR="002F0211" w:rsidRDefault="002F0211" w:rsidP="002F0211">
      <w:pPr>
        <w:rPr>
          <w:ins w:id="301" w:author="Brian Dean" w:date="2020-02-09T18:09:00Z"/>
          <w:b/>
          <w:bCs/>
          <w:sz w:val="24"/>
        </w:rPr>
      </w:pPr>
      <w:ins w:id="302" w:author="Brian Dean" w:date="2020-02-09T18:09:00Z">
        <w:r w:rsidRPr="00B75DFA">
          <w:rPr>
            <w:b/>
            <w:bCs/>
            <w:sz w:val="24"/>
          </w:rPr>
          <w:t>Backend</w:t>
        </w:r>
        <w:r>
          <w:rPr>
            <w:b/>
            <w:bCs/>
            <w:sz w:val="24"/>
          </w:rPr>
          <w:t>:</w:t>
        </w:r>
      </w:ins>
    </w:p>
    <w:p w14:paraId="0AE36947" w14:textId="77777777" w:rsidR="002F0211" w:rsidRDefault="002F0211" w:rsidP="002F0211">
      <w:pPr>
        <w:rPr>
          <w:ins w:id="303" w:author="Brian Dean" w:date="2020-02-09T18:09:00Z"/>
          <w:b/>
          <w:bCs/>
        </w:rPr>
      </w:pPr>
      <w:ins w:id="304" w:author="Brian Dean" w:date="2020-02-09T18:09:00Z">
        <w:r>
          <w:rPr>
            <w:b/>
            <w:bCs/>
          </w:rPr>
          <w:t>Technologies:</w:t>
        </w:r>
      </w:ins>
    </w:p>
    <w:p w14:paraId="514A808A" w14:textId="77777777" w:rsidR="002F0211" w:rsidRDefault="002F0211" w:rsidP="002F0211">
      <w:pPr>
        <w:pStyle w:val="ListParagraph"/>
        <w:numPr>
          <w:ilvl w:val="0"/>
          <w:numId w:val="17"/>
        </w:numPr>
        <w:jc w:val="left"/>
        <w:rPr>
          <w:ins w:id="305" w:author="Brian Dean" w:date="2020-02-09T18:09:00Z"/>
        </w:rPr>
      </w:pPr>
      <w:ins w:id="306" w:author="Brian Dean" w:date="2020-02-09T18:09:00Z">
        <w:r>
          <w:t>C</w:t>
        </w:r>
        <w:r w:rsidRPr="00D5302D">
          <w:t>oding language</w:t>
        </w:r>
        <w:r>
          <w:t xml:space="preserve"> - </w:t>
        </w:r>
        <w:r w:rsidRPr="00C165D5">
          <w:t>development programming language.</w:t>
        </w:r>
      </w:ins>
    </w:p>
    <w:p w14:paraId="32320D5E" w14:textId="77777777" w:rsidR="002F0211" w:rsidRDefault="002F0211" w:rsidP="002F0211">
      <w:pPr>
        <w:pStyle w:val="ListParagraph"/>
        <w:numPr>
          <w:ilvl w:val="0"/>
          <w:numId w:val="17"/>
        </w:numPr>
        <w:jc w:val="left"/>
        <w:rPr>
          <w:ins w:id="307" w:author="Brian Dean" w:date="2020-02-09T18:09:00Z"/>
        </w:rPr>
      </w:pPr>
      <w:ins w:id="308" w:author="Brian Dean" w:date="2020-02-09T18:09:00Z">
        <w:r>
          <w:t>A</w:t>
        </w:r>
        <w:r w:rsidRPr="001A2856">
          <w:t xml:space="preserve"> databas</w:t>
        </w:r>
        <w:r>
          <w:t xml:space="preserve">e - </w:t>
        </w:r>
        <w:r w:rsidRPr="000C2213">
          <w:t>is an organized collection of data, generally stored and accessed electronically from a computer system. Where databases are more complex they are often developed using formal design and modeling techniques.</w:t>
        </w:r>
      </w:ins>
    </w:p>
    <w:p w14:paraId="4537A3D1" w14:textId="77777777" w:rsidR="002F0211" w:rsidRPr="00DE6DD9" w:rsidRDefault="002F0211" w:rsidP="002F0211">
      <w:pPr>
        <w:pStyle w:val="ListParagraph"/>
        <w:numPr>
          <w:ilvl w:val="0"/>
          <w:numId w:val="17"/>
        </w:numPr>
        <w:jc w:val="left"/>
        <w:rPr>
          <w:ins w:id="309" w:author="Brian Dean" w:date="2020-02-09T18:09:00Z"/>
        </w:rPr>
      </w:pPr>
      <w:ins w:id="310" w:author="Brian Dean" w:date="2020-02-09T18:09:00Z">
        <w:r>
          <w:t>F</w:t>
        </w:r>
        <w:r w:rsidRPr="00D5302D">
          <w:t>ramework</w:t>
        </w:r>
        <w:r>
          <w:t xml:space="preserve">s – </w:t>
        </w:r>
        <w:r>
          <w:rPr>
            <w:rFonts w:ascii="Arial" w:hAnsi="Arial" w:cs="Arial"/>
            <w:color w:val="000000"/>
            <w:sz w:val="20"/>
            <w:szCs w:val="20"/>
            <w:shd w:val="clear" w:color="auto" w:fill="FFFFFF"/>
          </w:rPr>
          <w:t>is a software library that provides a fundamental structure to support the development of applications for a specific environment.</w:t>
        </w:r>
      </w:ins>
    </w:p>
    <w:p w14:paraId="02946C82" w14:textId="77777777" w:rsidR="002F0211" w:rsidRDefault="002F0211" w:rsidP="002F0211">
      <w:pPr>
        <w:pStyle w:val="ListParagraph"/>
        <w:numPr>
          <w:ilvl w:val="0"/>
          <w:numId w:val="17"/>
        </w:numPr>
        <w:jc w:val="left"/>
        <w:rPr>
          <w:ins w:id="311" w:author="Brian Dean" w:date="2020-02-09T18:09:00Z"/>
        </w:rPr>
      </w:pPr>
      <w:ins w:id="312" w:author="Brian Dean" w:date="2020-02-09T18:09:00Z">
        <w:r>
          <w:rPr>
            <w:rFonts w:ascii="Arial" w:hAnsi="Arial" w:cs="Arial"/>
            <w:color w:val="000000"/>
            <w:sz w:val="20"/>
            <w:szCs w:val="20"/>
            <w:shd w:val="clear" w:color="auto" w:fill="FFFFFF"/>
          </w:rPr>
          <w:t xml:space="preserve">Cloud hosting - </w:t>
        </w:r>
        <w:r w:rsidRPr="00DB103A">
          <w:rPr>
            <w:rFonts w:ascii="Arial" w:hAnsi="Arial" w:cs="Arial"/>
            <w:color w:val="000000"/>
            <w:sz w:val="20"/>
            <w:szCs w:val="20"/>
            <w:shd w:val="clear" w:color="auto" w:fill="FFFFFF"/>
          </w:rPr>
          <w:t>is the process of outsourcing an organization's computing and storage resources to a service provider that offers its infrastructure services in a utility model.</w:t>
        </w:r>
      </w:ins>
    </w:p>
    <w:p w14:paraId="13137A11" w14:textId="77777777" w:rsidR="002F0211" w:rsidRPr="00022C34" w:rsidRDefault="002F0211" w:rsidP="002F0211">
      <w:pPr>
        <w:rPr>
          <w:ins w:id="313" w:author="Brian Dean" w:date="2020-02-09T18:09:00Z"/>
          <w:b/>
          <w:bCs/>
        </w:rPr>
      </w:pPr>
      <w:ins w:id="314" w:author="Brian Dean" w:date="2020-02-09T18:09:00Z">
        <w:r w:rsidRPr="00022C34">
          <w:rPr>
            <w:b/>
            <w:bCs/>
          </w:rPr>
          <w:t>Coding language:</w:t>
        </w:r>
      </w:ins>
    </w:p>
    <w:p w14:paraId="6D3E928D" w14:textId="77777777" w:rsidR="002F0211" w:rsidRDefault="002F0211" w:rsidP="002F0211">
      <w:pPr>
        <w:rPr>
          <w:ins w:id="315" w:author="Brian Dean" w:date="2020-02-09T18:09:00Z"/>
        </w:rPr>
      </w:pPr>
      <w:ins w:id="316" w:author="Brian Dean" w:date="2020-02-09T18:09:00Z">
        <w:r>
          <w:t xml:space="preserve">Python - </w:t>
        </w:r>
        <w:r w:rsidRPr="009913B6">
          <w:t>is an interpreted, high-level, general-purpose programming language.</w:t>
        </w:r>
        <w:r>
          <w:t xml:space="preserve"> The main language of AI and ML. </w:t>
        </w:r>
        <w:r w:rsidRPr="00435919">
          <w:t>With its strong process integration features, unit testing framework and enhanced control capabilities contribute towards the increased speed for most applications and productivity of applications. It is a great option for building scalable multi-protocol network applications.</w:t>
        </w:r>
      </w:ins>
    </w:p>
    <w:p w14:paraId="14891ACB" w14:textId="77777777" w:rsidR="002F0211" w:rsidRDefault="002F0211" w:rsidP="002F0211">
      <w:pPr>
        <w:rPr>
          <w:ins w:id="317" w:author="Brian Dean" w:date="2020-02-09T18:09:00Z"/>
          <w:b/>
          <w:bCs/>
        </w:rPr>
      </w:pPr>
      <w:ins w:id="318" w:author="Brian Dean" w:date="2020-02-09T18:09:00Z">
        <w:r w:rsidRPr="00E83490">
          <w:rPr>
            <w:b/>
            <w:bCs/>
          </w:rPr>
          <w:t>Database:</w:t>
        </w:r>
      </w:ins>
    </w:p>
    <w:p w14:paraId="6AD5A30D" w14:textId="77777777" w:rsidR="002F0211" w:rsidRDefault="002F0211" w:rsidP="002F0211">
      <w:pPr>
        <w:rPr>
          <w:ins w:id="319" w:author="Brian Dean" w:date="2020-02-09T18:09:00Z"/>
        </w:rPr>
      </w:pPr>
      <w:ins w:id="320" w:author="Brian Dean" w:date="2020-02-09T18:09:00Z">
        <w:r>
          <w:t xml:space="preserve">Apache CouchDB - </w:t>
        </w:r>
        <w:r w:rsidRPr="00721765">
          <w:t>is an open source NoSQL document database that collects and stores data in JSON-based document formats. Unlike relational databases, CouchDB uses a schema-free data model, which simplifies record management across various computing devices, mobile phones, and web browsers.</w:t>
        </w:r>
      </w:ins>
    </w:p>
    <w:p w14:paraId="20DD2A9A" w14:textId="77777777" w:rsidR="002F0211" w:rsidRDefault="002F0211" w:rsidP="002F0211">
      <w:pPr>
        <w:rPr>
          <w:ins w:id="321" w:author="Brian Dean" w:date="2020-02-09T18:09:00Z"/>
          <w:b/>
          <w:bCs/>
        </w:rPr>
      </w:pPr>
      <w:ins w:id="322" w:author="Brian Dean" w:date="2020-02-09T18:09:00Z">
        <w:r w:rsidRPr="00B34092">
          <w:rPr>
            <w:b/>
            <w:bCs/>
          </w:rPr>
          <w:t>Framework:</w:t>
        </w:r>
      </w:ins>
    </w:p>
    <w:p w14:paraId="5FB8199B" w14:textId="77777777" w:rsidR="002F0211" w:rsidRDefault="002F0211" w:rsidP="002F0211">
      <w:pPr>
        <w:rPr>
          <w:ins w:id="323" w:author="Brian Dean" w:date="2020-02-09T18:09:00Z"/>
        </w:rPr>
      </w:pPr>
      <w:ins w:id="324" w:author="Brian Dean" w:date="2020-02-09T18:09:00Z">
        <w:r>
          <w:t>Django -</w:t>
        </w:r>
        <w:r w:rsidRPr="000350AB">
          <w:t xml:space="preserve"> is a powerful and flexible toolkit for building</w:t>
        </w:r>
        <w:r>
          <w:t xml:space="preserve"> Mobile App</w:t>
        </w:r>
        <w:r w:rsidRPr="00A846D1">
          <w:t xml:space="preserve">. </w:t>
        </w:r>
      </w:ins>
    </w:p>
    <w:p w14:paraId="34BB29F9" w14:textId="77777777" w:rsidR="002F0211" w:rsidRPr="00B13C51" w:rsidRDefault="002F0211" w:rsidP="002F0211">
      <w:pPr>
        <w:rPr>
          <w:ins w:id="325" w:author="Brian Dean" w:date="2020-02-09T18:09:00Z"/>
        </w:rPr>
      </w:pPr>
      <w:ins w:id="326" w:author="Brian Dean" w:date="2020-02-09T18:09:00Z">
        <w:r>
          <w:t xml:space="preserve">TensorFlow - </w:t>
        </w:r>
        <w:r w:rsidRPr="00B70CFF">
          <w:t>is a free and open-source software library for dataflow and differentiable programming across a range of tasks. It is a symbolic math library, and is also used for machine learning applications such as neural networks. It is used for both research and production at Google.</w:t>
        </w:r>
        <w:r w:rsidRPr="00B70CFF">
          <w:rPr>
            <w:rFonts w:ascii="Arial" w:hAnsi="Arial" w:cs="Arial"/>
          </w:rPr>
          <w:t>‍</w:t>
        </w:r>
      </w:ins>
    </w:p>
    <w:p w14:paraId="0B46070F" w14:textId="77777777" w:rsidR="002F0211" w:rsidRDefault="002F0211" w:rsidP="002F0211">
      <w:pPr>
        <w:rPr>
          <w:ins w:id="327" w:author="Brian Dean" w:date="2020-02-09T18:09:00Z"/>
          <w:b/>
          <w:bCs/>
        </w:rPr>
      </w:pPr>
      <w:ins w:id="328" w:author="Brian Dean" w:date="2020-02-09T18:09:00Z">
        <w:r>
          <w:rPr>
            <w:b/>
            <w:bCs/>
          </w:rPr>
          <w:t>Cloud hosting:</w:t>
        </w:r>
      </w:ins>
    </w:p>
    <w:p w14:paraId="18897683" w14:textId="77777777" w:rsidR="002F0211" w:rsidRPr="00737057" w:rsidRDefault="002F0211" w:rsidP="002F0211">
      <w:pPr>
        <w:rPr>
          <w:ins w:id="329" w:author="Brian Dean" w:date="2020-02-09T18:09:00Z"/>
        </w:rPr>
      </w:pPr>
      <w:ins w:id="330" w:author="Brian Dean" w:date="2020-02-09T18:09:00Z">
        <w:r w:rsidRPr="00737057">
          <w:t>Google Clou</w:t>
        </w:r>
        <w:r>
          <w:t>d - i</w:t>
        </w:r>
        <w:r w:rsidRPr="00737057">
          <w:t>s a provider of computing resources for deploying and operating applications on the web. Its specialty is providing a place for individuals and enterprises to build and run software, and it uses the web to connect to the users of that software.</w:t>
        </w:r>
      </w:ins>
    </w:p>
    <w:p w14:paraId="6C942B92" w14:textId="77777777" w:rsidR="002F0211" w:rsidRDefault="002F0211" w:rsidP="002F0211">
      <w:pPr>
        <w:rPr>
          <w:ins w:id="331" w:author="Brian Dean" w:date="2020-02-09T18:09:00Z"/>
        </w:rPr>
      </w:pPr>
    </w:p>
    <w:p w14:paraId="0B5871C9" w14:textId="77777777" w:rsidR="002F0211" w:rsidRDefault="002F0211" w:rsidP="002F0211">
      <w:pPr>
        <w:rPr>
          <w:ins w:id="332" w:author="Brian Dean" w:date="2020-02-09T18:09:00Z"/>
        </w:rPr>
      </w:pPr>
    </w:p>
    <w:p w14:paraId="5B11D54E" w14:textId="77777777" w:rsidR="002F0211" w:rsidRDefault="002F0211" w:rsidP="002F0211">
      <w:pPr>
        <w:rPr>
          <w:ins w:id="333" w:author="Brian Dean" w:date="2020-02-09T18:09:00Z"/>
        </w:rPr>
      </w:pPr>
    </w:p>
    <w:p w14:paraId="5630EE65" w14:textId="77777777" w:rsidR="002F0211" w:rsidRDefault="002F0211" w:rsidP="002F0211">
      <w:pPr>
        <w:rPr>
          <w:ins w:id="334" w:author="Brian Dean" w:date="2020-02-09T18:09:00Z"/>
        </w:rPr>
      </w:pPr>
    </w:p>
    <w:p w14:paraId="2E368976" w14:textId="77777777" w:rsidR="002F0211" w:rsidRDefault="002F0211" w:rsidP="002F0211">
      <w:pPr>
        <w:rPr>
          <w:ins w:id="335" w:author="Brian Dean" w:date="2020-02-09T18:09:00Z"/>
        </w:rPr>
      </w:pPr>
    </w:p>
    <w:p w14:paraId="7D443580" w14:textId="77777777" w:rsidR="002F0211" w:rsidRDefault="002F0211" w:rsidP="002F0211">
      <w:pPr>
        <w:rPr>
          <w:ins w:id="336" w:author="Brian Dean" w:date="2020-02-09T18:09:00Z"/>
        </w:rPr>
      </w:pPr>
    </w:p>
    <w:p w14:paraId="3CC57433" w14:textId="77777777" w:rsidR="002F0211" w:rsidRDefault="002F0211" w:rsidP="002F0211">
      <w:pPr>
        <w:rPr>
          <w:ins w:id="337" w:author="Brian Dean" w:date="2020-02-09T18:09:00Z"/>
        </w:rPr>
      </w:pPr>
      <w:ins w:id="338" w:author="Brian Dean" w:date="2020-02-09T18:09:00Z">
        <w:r w:rsidRPr="002F23B0">
          <w:t>Integrated development environment</w:t>
        </w:r>
        <w:r>
          <w:t xml:space="preserve"> [Online]. Available at: </w:t>
        </w:r>
        <w:r>
          <w:fldChar w:fldCharType="begin"/>
        </w:r>
        <w:r>
          <w:instrText xml:space="preserve"> HYPERLINK "https://en.wikipedia.org/wiki/Integrated_development_environment" </w:instrText>
        </w:r>
        <w:r>
          <w:fldChar w:fldCharType="separate"/>
        </w:r>
        <w:r w:rsidRPr="000C0745">
          <w:rPr>
            <w:rStyle w:val="Hyperlink"/>
          </w:rPr>
          <w:t>https://en.wikipedia.org/wiki/Integrated_development_environment</w:t>
        </w:r>
        <w:r>
          <w:rPr>
            <w:rStyle w:val="Hyperlink"/>
          </w:rPr>
          <w:fldChar w:fldCharType="end"/>
        </w:r>
      </w:ins>
    </w:p>
    <w:p w14:paraId="7E079660" w14:textId="77777777" w:rsidR="002F0211" w:rsidRDefault="002F0211" w:rsidP="002F0211">
      <w:pPr>
        <w:rPr>
          <w:ins w:id="339" w:author="Brian Dean" w:date="2020-02-09T18:09:00Z"/>
        </w:rPr>
      </w:pPr>
      <w:ins w:id="340" w:author="Brian Dean" w:date="2020-02-09T18:09:00Z">
        <w:r w:rsidRPr="009030CA">
          <w:t>Dossey</w:t>
        </w:r>
        <w:r>
          <w:t xml:space="preserve"> A. (2019) </w:t>
        </w:r>
        <w:r w:rsidRPr="00C93A3E">
          <w:t>4 Benefits of Mobile App Prototyping</w:t>
        </w:r>
        <w:r>
          <w:t xml:space="preserve"> [Online]. Available at: </w:t>
        </w:r>
        <w:r>
          <w:fldChar w:fldCharType="begin"/>
        </w:r>
        <w:r>
          <w:instrText xml:space="preserve"> HYPERLINK "https://clearbridgemobile.com/4-benefits-of-mobile-app-prototyping/" </w:instrText>
        </w:r>
        <w:r>
          <w:fldChar w:fldCharType="separate"/>
        </w:r>
        <w:r w:rsidRPr="000C0745">
          <w:rPr>
            <w:rStyle w:val="Hyperlink"/>
          </w:rPr>
          <w:t>https://clearbridgemobile.com/4-benefits-of-mobile-app-prototyping/</w:t>
        </w:r>
        <w:r>
          <w:rPr>
            <w:rStyle w:val="Hyperlink"/>
          </w:rPr>
          <w:fldChar w:fldCharType="end"/>
        </w:r>
        <w:r>
          <w:t xml:space="preserve">( Accessed: </w:t>
        </w:r>
        <w:r w:rsidRPr="00975196">
          <w:t>8</w:t>
        </w:r>
        <w:r>
          <w:t xml:space="preserve"> November</w:t>
        </w:r>
        <w:r w:rsidRPr="00975196">
          <w:t xml:space="preserve"> 2019</w:t>
        </w:r>
        <w:r>
          <w:t>)</w:t>
        </w:r>
      </w:ins>
    </w:p>
    <w:p w14:paraId="0420D684" w14:textId="77777777" w:rsidR="002F0211" w:rsidRDefault="002F0211" w:rsidP="002F0211">
      <w:pPr>
        <w:rPr>
          <w:ins w:id="341" w:author="Brian Dean" w:date="2020-02-09T18:09:00Z"/>
        </w:rPr>
      </w:pPr>
      <w:ins w:id="342" w:author="Brian Dean" w:date="2020-02-09T18:09:00Z">
        <w:r w:rsidRPr="006A7E65">
          <w:t>K</w:t>
        </w:r>
        <w:r>
          <w:t xml:space="preserve">hindri D. (2019) </w:t>
        </w:r>
        <w:r w:rsidRPr="00706966">
          <w:t>5 Web &amp; Mobile App Prototyping Tools For Great UX Design</w:t>
        </w:r>
        <w:r>
          <w:t xml:space="preserve"> [Online]. Available at:</w:t>
        </w:r>
        <w:r w:rsidRPr="006A7E65">
          <w:t xml:space="preserve"> </w:t>
        </w:r>
        <w:r>
          <w:fldChar w:fldCharType="begin"/>
        </w:r>
        <w:r>
          <w:instrText xml:space="preserve"> HYPERLINK "https://www.netsolutions.com/insights/5-mobile-app-prototyping-tools-for-great-ux-design/" </w:instrText>
        </w:r>
        <w:r>
          <w:fldChar w:fldCharType="separate"/>
        </w:r>
        <w:r>
          <w:rPr>
            <w:rStyle w:val="Hyperlink"/>
          </w:rPr>
          <w:t>https://www.netsolutions.com/insights/5-mobile-app-prototyping-tools-for-great-ux-design/</w:t>
        </w:r>
        <w:r>
          <w:rPr>
            <w:rStyle w:val="Hyperlink"/>
          </w:rPr>
          <w:fldChar w:fldCharType="end"/>
        </w:r>
        <w:r>
          <w:t xml:space="preserve"> (Accessed: </w:t>
        </w:r>
        <w:r w:rsidRPr="00615F5A">
          <w:t>10</w:t>
        </w:r>
        <w:r>
          <w:t xml:space="preserve"> December</w:t>
        </w:r>
        <w:r w:rsidRPr="00615F5A">
          <w:t xml:space="preserve"> 2019</w:t>
        </w:r>
        <w:r>
          <w:t>)</w:t>
        </w:r>
      </w:ins>
    </w:p>
    <w:p w14:paraId="7AD24052" w14:textId="77777777" w:rsidR="002F0211" w:rsidRDefault="002F0211" w:rsidP="002F0211">
      <w:pPr>
        <w:rPr>
          <w:ins w:id="343" w:author="Brian Dean" w:date="2020-02-09T18:09:00Z"/>
        </w:rPr>
      </w:pPr>
      <w:ins w:id="344" w:author="Brian Dean" w:date="2020-02-09T18:09:00Z">
        <w:r>
          <w:fldChar w:fldCharType="begin"/>
        </w:r>
        <w:r>
          <w:instrText xml:space="preserve"> HYPERLINK "https://mopinion.com/author/erin-gilliam/" \o "Posts by Erin Gilliam Haije" </w:instrText>
        </w:r>
        <w:r>
          <w:fldChar w:fldCharType="separate"/>
        </w:r>
        <w:r>
          <w:rPr>
            <w:rStyle w:val="Hyperlink"/>
            <w:rFonts w:ascii="Helvetica" w:hAnsi="Helvetica"/>
            <w:color w:val="202021"/>
            <w:sz w:val="21"/>
            <w:szCs w:val="21"/>
            <w:shd w:val="clear" w:color="auto" w:fill="FFFFFF"/>
          </w:rPr>
          <w:t>Haije</w:t>
        </w:r>
        <w:r>
          <w:rPr>
            <w:rStyle w:val="Hyperlink"/>
            <w:rFonts w:ascii="Helvetica" w:hAnsi="Helvetica"/>
            <w:color w:val="202021"/>
            <w:sz w:val="21"/>
            <w:szCs w:val="21"/>
            <w:u w:val="none"/>
            <w:shd w:val="clear" w:color="auto" w:fill="FFFFFF"/>
          </w:rPr>
          <w:fldChar w:fldCharType="end"/>
        </w:r>
        <w:r>
          <w:t xml:space="preserve"> E.G (</w:t>
        </w:r>
        <w:r w:rsidRPr="00954630">
          <w:t>2019</w:t>
        </w:r>
        <w:r>
          <w:t xml:space="preserve">) </w:t>
        </w:r>
        <w:r w:rsidRPr="00602119">
          <w:t>Top 20 Mobile Development Tools: An Overview</w:t>
        </w:r>
        <w:r>
          <w:t xml:space="preserve"> [Online]. Available at: </w:t>
        </w:r>
        <w:r>
          <w:fldChar w:fldCharType="begin"/>
        </w:r>
        <w:r>
          <w:instrText xml:space="preserve"> HYPERLINK "https://mopinion.com/mobile-development-tools-an-overview/" </w:instrText>
        </w:r>
        <w:r>
          <w:fldChar w:fldCharType="separate"/>
        </w:r>
        <w:r w:rsidRPr="000C0745">
          <w:rPr>
            <w:rStyle w:val="Hyperlink"/>
          </w:rPr>
          <w:t>https://mopinion.com/mobile-development-tools-an-overview/</w:t>
        </w:r>
        <w:r>
          <w:rPr>
            <w:rStyle w:val="Hyperlink"/>
          </w:rPr>
          <w:fldChar w:fldCharType="end"/>
        </w:r>
        <w:r>
          <w:t xml:space="preserve">( Accessed: </w:t>
        </w:r>
        <w:r w:rsidRPr="004654C5">
          <w:t>08 Jul</w:t>
        </w:r>
        <w:r>
          <w:t>y</w:t>
        </w:r>
        <w:r w:rsidRPr="004654C5">
          <w:t xml:space="preserve"> 2019</w:t>
        </w:r>
        <w:r>
          <w:t>)</w:t>
        </w:r>
      </w:ins>
    </w:p>
    <w:p w14:paraId="6EFA76BB" w14:textId="77777777" w:rsidR="002F0211" w:rsidRDefault="002F0211" w:rsidP="002F0211">
      <w:pPr>
        <w:rPr>
          <w:ins w:id="345" w:author="Brian Dean" w:date="2020-02-09T18:09:00Z"/>
        </w:rPr>
      </w:pPr>
      <w:ins w:id="346" w:author="Brian Dean" w:date="2020-02-09T18:09:00Z">
        <w:r w:rsidRPr="00A77A09">
          <w:t>Database</w:t>
        </w:r>
        <w:r>
          <w:t xml:space="preserve"> [Online]. Available at: </w:t>
        </w:r>
        <w:r>
          <w:fldChar w:fldCharType="begin"/>
        </w:r>
        <w:r>
          <w:instrText xml:space="preserve"> HYPERLINK "https://en.wikipedia.org/wiki/Database" </w:instrText>
        </w:r>
        <w:r>
          <w:fldChar w:fldCharType="separate"/>
        </w:r>
        <w:r w:rsidRPr="000C0745">
          <w:rPr>
            <w:rStyle w:val="Hyperlink"/>
          </w:rPr>
          <w:t>https://en.wikipedia.org/wiki/Database</w:t>
        </w:r>
        <w:r>
          <w:rPr>
            <w:rStyle w:val="Hyperlink"/>
          </w:rPr>
          <w:fldChar w:fldCharType="end"/>
        </w:r>
      </w:ins>
    </w:p>
    <w:p w14:paraId="19A9E856" w14:textId="77777777" w:rsidR="002F0211" w:rsidRDefault="002F0211" w:rsidP="002F0211">
      <w:pPr>
        <w:rPr>
          <w:ins w:id="347" w:author="Brian Dean" w:date="2020-02-09T18:09:00Z"/>
        </w:rPr>
      </w:pPr>
      <w:ins w:id="348" w:author="Brian Dean" w:date="2020-02-09T18:09:00Z">
        <w:r w:rsidRPr="00FC2613">
          <w:t>Django REST framework</w:t>
        </w:r>
        <w:r>
          <w:t xml:space="preserve"> [Online]. Available at: </w:t>
        </w:r>
        <w:r>
          <w:fldChar w:fldCharType="begin"/>
        </w:r>
        <w:r>
          <w:instrText xml:space="preserve"> HYPERLINK "https://www.django-rest-framework.org/" </w:instrText>
        </w:r>
        <w:r>
          <w:fldChar w:fldCharType="separate"/>
        </w:r>
        <w:r w:rsidRPr="000C0745">
          <w:rPr>
            <w:rStyle w:val="Hyperlink"/>
          </w:rPr>
          <w:t>https://www.django-rest-framework.org/</w:t>
        </w:r>
        <w:r>
          <w:rPr>
            <w:rStyle w:val="Hyperlink"/>
          </w:rPr>
          <w:fldChar w:fldCharType="end"/>
        </w:r>
      </w:ins>
    </w:p>
    <w:p w14:paraId="2642DD39" w14:textId="77777777" w:rsidR="002F0211" w:rsidRDefault="002F0211" w:rsidP="002F0211">
      <w:pPr>
        <w:rPr>
          <w:ins w:id="349" w:author="Brian Dean" w:date="2020-02-09T18:09:00Z"/>
        </w:rPr>
      </w:pPr>
      <w:ins w:id="350" w:author="Brian Dean" w:date="2020-02-09T18:09:00Z">
        <w:r w:rsidRPr="00536178">
          <w:t>IBM Cloud Education</w:t>
        </w:r>
        <w:r>
          <w:t xml:space="preserve"> (2019) </w:t>
        </w:r>
        <w:r w:rsidRPr="00536178">
          <w:t>Apache CouchDB</w:t>
        </w:r>
        <w:r>
          <w:t xml:space="preserve"> [Online]. Available at: </w:t>
        </w:r>
        <w:r>
          <w:fldChar w:fldCharType="begin"/>
        </w:r>
        <w:r>
          <w:instrText xml:space="preserve"> HYPERLINK "https://www.ibm.com/cloud/learn/couchdb" </w:instrText>
        </w:r>
        <w:r>
          <w:fldChar w:fldCharType="separate"/>
        </w:r>
        <w:r w:rsidRPr="000C0745">
          <w:rPr>
            <w:rStyle w:val="Hyperlink"/>
          </w:rPr>
          <w:t>https://www.ibm.com/cloud/learn/couchdb</w:t>
        </w:r>
        <w:r>
          <w:rPr>
            <w:rStyle w:val="Hyperlink"/>
          </w:rPr>
          <w:fldChar w:fldCharType="end"/>
        </w:r>
        <w:r>
          <w:t xml:space="preserve">( Accessed: </w:t>
        </w:r>
        <w:r w:rsidRPr="00C2464D">
          <w:t>6 August 2019</w:t>
        </w:r>
        <w:r>
          <w:t>)</w:t>
        </w:r>
      </w:ins>
    </w:p>
    <w:p w14:paraId="6E2D8D1A" w14:textId="77777777" w:rsidR="002F0211" w:rsidRDefault="002F0211" w:rsidP="002F0211">
      <w:pPr>
        <w:rPr>
          <w:ins w:id="351" w:author="Brian Dean" w:date="2020-02-09T18:09:00Z"/>
        </w:rPr>
      </w:pPr>
      <w:ins w:id="352" w:author="Brian Dean" w:date="2020-02-09T18:09:00Z">
        <w:r w:rsidRPr="0096415E">
          <w:t>TensorFlow</w:t>
        </w:r>
        <w:r>
          <w:t xml:space="preserve"> [Online]. Available at: </w:t>
        </w:r>
        <w:r>
          <w:fldChar w:fldCharType="begin"/>
        </w:r>
        <w:r>
          <w:instrText xml:space="preserve"> HYPERLINK "https://en.wikipedia.org/wiki/TensorFlow" </w:instrText>
        </w:r>
        <w:r>
          <w:fldChar w:fldCharType="separate"/>
        </w:r>
        <w:r w:rsidRPr="000C0745">
          <w:rPr>
            <w:rStyle w:val="Hyperlink"/>
          </w:rPr>
          <w:t>https://en.wikipedia.org/wiki/TensorFlow</w:t>
        </w:r>
        <w:r>
          <w:rPr>
            <w:rStyle w:val="Hyperlink"/>
          </w:rPr>
          <w:fldChar w:fldCharType="end"/>
        </w:r>
      </w:ins>
    </w:p>
    <w:p w14:paraId="648AFD87" w14:textId="77777777" w:rsidR="002F0211" w:rsidRDefault="002F0211" w:rsidP="002F0211">
      <w:pPr>
        <w:rPr>
          <w:ins w:id="353" w:author="Brian Dean" w:date="2020-02-09T18:09:00Z"/>
        </w:rPr>
      </w:pPr>
      <w:ins w:id="354" w:author="Brian Dean" w:date="2020-02-09T18:09:00Z">
        <w:r w:rsidRPr="008B1D2D">
          <w:t>Python (programming language)</w:t>
        </w:r>
        <w:r>
          <w:t xml:space="preserve"> [Online]. Available at: </w:t>
        </w:r>
        <w:r>
          <w:fldChar w:fldCharType="begin"/>
        </w:r>
        <w:r>
          <w:instrText xml:space="preserve"> HYPERLINK "https://en.wikipedia.org/wiki/Python_(programming_language)" </w:instrText>
        </w:r>
        <w:r>
          <w:fldChar w:fldCharType="separate"/>
        </w:r>
        <w:r w:rsidRPr="000C0745">
          <w:rPr>
            <w:rStyle w:val="Hyperlink"/>
          </w:rPr>
          <w:t>https://en.wikipedia.org/wiki/Python_(programming_language)</w:t>
        </w:r>
        <w:r>
          <w:rPr>
            <w:rStyle w:val="Hyperlink"/>
          </w:rPr>
          <w:fldChar w:fldCharType="end"/>
        </w:r>
      </w:ins>
    </w:p>
    <w:p w14:paraId="432D1137" w14:textId="77777777" w:rsidR="002F0211" w:rsidRDefault="002F0211" w:rsidP="002F0211">
      <w:pPr>
        <w:rPr>
          <w:ins w:id="355" w:author="Brian Dean" w:date="2020-02-09T18:09:00Z"/>
        </w:rPr>
      </w:pPr>
      <w:ins w:id="356" w:author="Brian Dean" w:date="2020-02-09T18:09:00Z">
        <w:r>
          <w:t xml:space="preserve"> </w:t>
        </w:r>
        <w:r w:rsidRPr="00201C10">
          <w:t>Application Framework</w:t>
        </w:r>
        <w:r>
          <w:t xml:space="preserve">[Online] Available at: </w:t>
        </w:r>
        <w:r>
          <w:fldChar w:fldCharType="begin"/>
        </w:r>
        <w:r>
          <w:instrText xml:space="preserve"> HYPERLINK "https://www.techopedia.com/definition/6005/application-framework" </w:instrText>
        </w:r>
        <w:r>
          <w:fldChar w:fldCharType="separate"/>
        </w:r>
        <w:r w:rsidRPr="000C0745">
          <w:rPr>
            <w:rStyle w:val="Hyperlink"/>
          </w:rPr>
          <w:t>https://www.techopedia.com/definition/6005/application-framework</w:t>
        </w:r>
        <w:r>
          <w:rPr>
            <w:rStyle w:val="Hyperlink"/>
          </w:rPr>
          <w:fldChar w:fldCharType="end"/>
        </w:r>
      </w:ins>
    </w:p>
    <w:p w14:paraId="32FA3769" w14:textId="77777777" w:rsidR="002F0211" w:rsidRDefault="002F0211" w:rsidP="002F0211">
      <w:pPr>
        <w:rPr>
          <w:ins w:id="357" w:author="Brian Dean" w:date="2020-02-09T18:09:00Z"/>
        </w:rPr>
      </w:pPr>
      <w:ins w:id="358" w:author="Brian Dean" w:date="2020-02-09T18:09:00Z">
        <w:r>
          <w:t>Cloud computing [Online] Available at:</w:t>
        </w:r>
        <w:r>
          <w:fldChar w:fldCharType="begin"/>
        </w:r>
        <w:r>
          <w:instrText xml:space="preserve"> HYPERLINK "https://en.wikipedia.org/wiki/Cloud_computing" </w:instrText>
        </w:r>
        <w:r>
          <w:fldChar w:fldCharType="separate"/>
        </w:r>
        <w:r w:rsidRPr="007C0214">
          <w:rPr>
            <w:rStyle w:val="Hyperlink"/>
          </w:rPr>
          <w:t>https://en.wikipedia.org/wiki/Cloud_computing</w:t>
        </w:r>
        <w:r>
          <w:rPr>
            <w:rStyle w:val="Hyperlink"/>
          </w:rPr>
          <w:fldChar w:fldCharType="end"/>
        </w:r>
      </w:ins>
    </w:p>
    <w:p w14:paraId="442C751C" w14:textId="77777777" w:rsidR="002F0211" w:rsidRDefault="002F0211" w:rsidP="002F0211">
      <w:pPr>
        <w:rPr>
          <w:ins w:id="359" w:author="Brian Dean" w:date="2020-02-09T18:09:00Z"/>
        </w:rPr>
      </w:pPr>
      <w:ins w:id="360" w:author="Brian Dean" w:date="2020-02-09T18:09:00Z">
        <w:r>
          <w:t xml:space="preserve">Fulton (2019) </w:t>
        </w:r>
        <w:r w:rsidRPr="00EC610E">
          <w:t>What Google Cloud Platform is and why you’d use it</w:t>
        </w:r>
        <w:r>
          <w:t xml:space="preserve"> [Online] Available at: </w:t>
        </w:r>
        <w:r>
          <w:fldChar w:fldCharType="begin"/>
        </w:r>
        <w:r>
          <w:instrText xml:space="preserve"> HYPERLINK "https://www.zdnet.com/article/what-google-cloud-platform-is-and-why-youd-use-it/" </w:instrText>
        </w:r>
        <w:r>
          <w:fldChar w:fldCharType="separate"/>
        </w:r>
        <w:r w:rsidRPr="007C0214">
          <w:rPr>
            <w:rStyle w:val="Hyperlink"/>
          </w:rPr>
          <w:t>https://www.zdnet.com/article/what-google-cloud-platform-is-and-why-youd-use-it/</w:t>
        </w:r>
        <w:r>
          <w:rPr>
            <w:rStyle w:val="Hyperlink"/>
          </w:rPr>
          <w:fldChar w:fldCharType="end"/>
        </w:r>
        <w:r>
          <w:t xml:space="preserve"> (Accessed:  20 </w:t>
        </w:r>
        <w:r w:rsidRPr="00C44732">
          <w:t>May</w:t>
        </w:r>
        <w:r>
          <w:t xml:space="preserve"> </w:t>
        </w:r>
        <w:r w:rsidRPr="00C44732">
          <w:t>2019</w:t>
        </w:r>
        <w:r>
          <w:t>)</w:t>
        </w:r>
      </w:ins>
    </w:p>
    <w:p w14:paraId="78959553" w14:textId="77777777" w:rsidR="002F0211" w:rsidRPr="006B603C" w:rsidRDefault="002F0211" w:rsidP="002F0211">
      <w:pPr>
        <w:rPr>
          <w:ins w:id="361" w:author="Brian Dean" w:date="2020-02-09T18:09:00Z"/>
          <w:lang w:val="ru-RU"/>
        </w:rPr>
      </w:pPr>
    </w:p>
    <w:p w14:paraId="1D8E8F69" w14:textId="77777777" w:rsidR="002F0211" w:rsidRDefault="002F0211" w:rsidP="002F0211">
      <w:pPr>
        <w:rPr>
          <w:ins w:id="362" w:author="Brian Dean" w:date="2020-02-09T18:09:00Z"/>
        </w:rPr>
      </w:pPr>
    </w:p>
    <w:p w14:paraId="7903B28D" w14:textId="77777777" w:rsidR="002F0211" w:rsidRPr="002F0211" w:rsidRDefault="002F0211" w:rsidP="002F0211">
      <w:pPr>
        <w:rPr>
          <w:ins w:id="363" w:author="Brian Dean" w:date="2020-02-09T18:09:00Z"/>
          <w:lang w:eastAsia="en-US"/>
        </w:rPr>
      </w:pPr>
    </w:p>
    <w:p w14:paraId="66D08677" w14:textId="68C369F4" w:rsidR="00E9097A" w:rsidRDefault="00E9097A" w:rsidP="00E9097A">
      <w:pPr>
        <w:rPr>
          <w:rFonts w:eastAsiaTheme="majorEastAsia"/>
          <w:lang w:eastAsia="en-US"/>
        </w:rPr>
      </w:pPr>
    </w:p>
    <w:p w14:paraId="066919E1" w14:textId="4E90724E" w:rsidR="0077310C" w:rsidRDefault="0077310C" w:rsidP="005660E8">
      <w:pPr>
        <w:pStyle w:val="Heading5"/>
        <w:rPr>
          <w:ins w:id="364" w:author="Brian Dean" w:date="2020-02-06T16:50:00Z"/>
        </w:rPr>
      </w:pPr>
      <w:ins w:id="365" w:author="Brian Dean" w:date="2020-02-06T16:50:00Z">
        <w:r>
          <w:t>Hosting</w:t>
        </w:r>
      </w:ins>
    </w:p>
    <w:p w14:paraId="167E05DC" w14:textId="0AFCD1DE" w:rsidR="0077310C" w:rsidRDefault="0077310C" w:rsidP="00E9097A">
      <w:pPr>
        <w:rPr>
          <w:ins w:id="366" w:author="Brian Dean" w:date="2020-02-06T16:50:00Z"/>
          <w:rFonts w:eastAsiaTheme="majorEastAsia"/>
          <w:lang w:eastAsia="en-US"/>
        </w:rPr>
      </w:pPr>
      <w:ins w:id="367" w:author="Brian Dean" w:date="2020-02-06T16:50:00Z">
        <w:r>
          <w:rPr>
            <w:rFonts w:eastAsiaTheme="majorEastAsia"/>
            <w:lang w:eastAsia="en-US"/>
          </w:rPr>
          <w:t>Amazon EC2</w:t>
        </w:r>
        <w:r w:rsidR="005660E8">
          <w:rPr>
            <w:rFonts w:eastAsiaTheme="majorEastAsia"/>
            <w:lang w:eastAsia="en-US"/>
          </w:rPr>
          <w:t xml:space="preserve"> instance for database</w:t>
        </w:r>
      </w:ins>
    </w:p>
    <w:p w14:paraId="1E3FEB56" w14:textId="77777777" w:rsidR="0077310C" w:rsidRDefault="0077310C" w:rsidP="00E9097A">
      <w:pPr>
        <w:rPr>
          <w:ins w:id="368" w:author="Brian Dean" w:date="2020-02-06T16:50:00Z"/>
          <w:rFonts w:eastAsiaTheme="majorEastAsia"/>
          <w:lang w:eastAsia="en-US"/>
        </w:rPr>
      </w:pPr>
    </w:p>
    <w:p w14:paraId="2CB669DB" w14:textId="3A2E4202" w:rsidR="0077310C" w:rsidRDefault="0077310C" w:rsidP="0077310C">
      <w:pPr>
        <w:pStyle w:val="Heading5"/>
        <w:rPr>
          <w:ins w:id="369" w:author="Brian Dean" w:date="2020-02-06T16:50:00Z"/>
        </w:rPr>
      </w:pPr>
      <w:ins w:id="370" w:author="Brian Dean" w:date="2020-02-06T16:50:00Z">
        <w:r>
          <w:t>Software</w:t>
        </w:r>
      </w:ins>
    </w:p>
    <w:p w14:paraId="1BA70EBC" w14:textId="6320E932" w:rsidR="0077310C" w:rsidRPr="0077310C" w:rsidRDefault="005660E8" w:rsidP="0077310C">
      <w:pPr>
        <w:rPr>
          <w:ins w:id="371" w:author="Brian Dean" w:date="2020-02-06T16:50:00Z"/>
          <w:rFonts w:eastAsiaTheme="majorEastAsia"/>
          <w:lang w:eastAsia="en-US"/>
        </w:rPr>
      </w:pPr>
      <w:ins w:id="372" w:author="Brian Dean" w:date="2020-02-06T16:50:00Z">
        <w:r>
          <w:rPr>
            <w:rFonts w:eastAsiaTheme="majorEastAsia"/>
            <w:lang w:eastAsia="en-US"/>
          </w:rPr>
          <w:t xml:space="preserve">Turnkey </w:t>
        </w:r>
        <w:r w:rsidR="0077310C">
          <w:rPr>
            <w:rFonts w:eastAsiaTheme="majorEastAsia"/>
            <w:lang w:eastAsia="en-US"/>
          </w:rPr>
          <w:t xml:space="preserve">couchdb server </w:t>
        </w:r>
      </w:ins>
    </w:p>
    <w:p w14:paraId="2BC4B6F8" w14:textId="77777777" w:rsidR="00E9097A" w:rsidRDefault="00E9097A" w:rsidP="00E9097A">
      <w:pPr>
        <w:rPr>
          <w:rFonts w:eastAsiaTheme="majorEastAsia"/>
          <w:lang w:eastAsia="en-US"/>
        </w:rPr>
      </w:pPr>
    </w:p>
    <w:p w14:paraId="22FEAD0E" w14:textId="7CF7EDDB" w:rsidR="00E9097A" w:rsidRDefault="00E9097A" w:rsidP="00E9097A">
      <w:pPr>
        <w:pStyle w:val="Heading3"/>
      </w:pPr>
      <w:bookmarkStart w:id="373" w:name="_Toc29800975"/>
      <w:r>
        <w:t>Testing</w:t>
      </w:r>
      <w:bookmarkEnd w:id="373"/>
    </w:p>
    <w:p w14:paraId="4E6CD93A" w14:textId="40D66AD9" w:rsidR="00E9097A" w:rsidRDefault="00E9097A" w:rsidP="00E9097A">
      <w:pPr>
        <w:rPr>
          <w:rFonts w:eastAsiaTheme="majorEastAsia"/>
          <w:lang w:eastAsia="en-US"/>
        </w:rPr>
      </w:pPr>
    </w:p>
    <w:p w14:paraId="7CCDEC6E" w14:textId="02F443DB" w:rsidR="00E9097A" w:rsidRDefault="00E9097A" w:rsidP="00E9097A">
      <w:pPr>
        <w:rPr>
          <w:rFonts w:eastAsiaTheme="majorEastAsia"/>
          <w:lang w:eastAsia="en-US"/>
        </w:rPr>
      </w:pPr>
    </w:p>
    <w:p w14:paraId="6FDBE0D4" w14:textId="614D0EAA" w:rsidR="00E9097A" w:rsidRDefault="00E9097A" w:rsidP="00E9097A">
      <w:pPr>
        <w:rPr>
          <w:rFonts w:eastAsiaTheme="majorEastAsia"/>
          <w:lang w:eastAsia="en-US"/>
        </w:rPr>
      </w:pPr>
    </w:p>
    <w:p w14:paraId="64388505" w14:textId="214415D7" w:rsidR="00E9097A" w:rsidRDefault="00E9097A" w:rsidP="00E9097A">
      <w:pPr>
        <w:pStyle w:val="Heading3"/>
      </w:pPr>
      <w:bookmarkStart w:id="374" w:name="_Toc29800976"/>
      <w:r>
        <w:t>Timeframe</w:t>
      </w:r>
      <w:bookmarkEnd w:id="374"/>
    </w:p>
    <w:p w14:paraId="4C06A395" w14:textId="35BE7A19" w:rsidR="00E9097A" w:rsidRDefault="00E9097A" w:rsidP="00E9097A">
      <w:pPr>
        <w:rPr>
          <w:rFonts w:eastAsiaTheme="majorEastAsia"/>
          <w:lang w:eastAsia="en-US"/>
        </w:rPr>
      </w:pPr>
    </w:p>
    <w:p w14:paraId="675EEB4B" w14:textId="3F7590C3" w:rsidR="00E9097A" w:rsidRDefault="00E9097A" w:rsidP="00E9097A">
      <w:pPr>
        <w:rPr>
          <w:rFonts w:eastAsiaTheme="majorEastAsia"/>
          <w:lang w:eastAsia="en-US"/>
        </w:rPr>
      </w:pPr>
    </w:p>
    <w:p w14:paraId="1C3F4DA0" w14:textId="4391C339" w:rsidR="00E9097A" w:rsidRDefault="00E9097A" w:rsidP="00E9097A">
      <w:pPr>
        <w:rPr>
          <w:rFonts w:eastAsiaTheme="majorEastAsia"/>
          <w:lang w:eastAsia="en-US"/>
        </w:rPr>
      </w:pPr>
    </w:p>
    <w:p w14:paraId="49FB4237" w14:textId="4FB066AA" w:rsidR="00E9097A" w:rsidRDefault="00E9097A" w:rsidP="00E9097A">
      <w:pPr>
        <w:pStyle w:val="Heading3"/>
      </w:pPr>
      <w:bookmarkStart w:id="375" w:name="_Toc29800977"/>
      <w:r>
        <w:t>Risks</w:t>
      </w:r>
      <w:bookmarkEnd w:id="375"/>
    </w:p>
    <w:p w14:paraId="54939E59" w14:textId="3E2E8CCE" w:rsidR="00E9097A" w:rsidRDefault="00E9097A" w:rsidP="00E9097A">
      <w:pPr>
        <w:rPr>
          <w:rFonts w:eastAsiaTheme="majorEastAsia"/>
          <w:lang w:eastAsia="en-US"/>
        </w:rPr>
      </w:pPr>
    </w:p>
    <w:p w14:paraId="1ADC97D3" w14:textId="1BB93D17" w:rsidR="00E9097A" w:rsidRDefault="00E9097A" w:rsidP="00E9097A">
      <w:pPr>
        <w:rPr>
          <w:rFonts w:eastAsiaTheme="majorEastAsia"/>
          <w:lang w:eastAsia="en-US"/>
        </w:rPr>
      </w:pPr>
    </w:p>
    <w:p w14:paraId="2C69611D" w14:textId="31058BE4" w:rsidR="00E9097A" w:rsidRDefault="00E9097A" w:rsidP="00E9097A">
      <w:pPr>
        <w:pStyle w:val="Heading3"/>
      </w:pPr>
      <w:bookmarkStart w:id="376" w:name="_Toc29800978"/>
      <w:r>
        <w:t>Group Process and Communication</w:t>
      </w:r>
      <w:bookmarkEnd w:id="376"/>
    </w:p>
    <w:p w14:paraId="10B19484" w14:textId="52E9D253" w:rsidR="002F0211" w:rsidRPr="002F0211" w:rsidRDefault="002F0211" w:rsidP="002F0211">
      <w:pPr>
        <w:rPr>
          <w:ins w:id="377" w:author="Brian Dean" w:date="2020-02-09T18:09:00Z"/>
          <w:rFonts w:eastAsiaTheme="majorEastAsia"/>
          <w:lang w:eastAsia="en-US"/>
        </w:rPr>
      </w:pPr>
      <w:ins w:id="378" w:author="Brian Dean" w:date="2020-02-09T18:09:00Z">
        <w:r>
          <w:rPr>
            <w:rFonts w:eastAsiaTheme="majorEastAsia"/>
            <w:lang w:eastAsia="en-US"/>
          </w:rPr>
          <w:t>W</w:t>
        </w:r>
        <w:r w:rsidRPr="002F0211">
          <w:rPr>
            <w:rFonts w:eastAsiaTheme="majorEastAsia"/>
            <w:lang w:eastAsia="en-US"/>
          </w:rPr>
          <w:t>e have found that communications have been as per previous assignment, very smooth and productive. The tools we used mostly were Microsoft Teams and Zoom Cloud Meeting. Our team members would poll for a time that was suitable for everyone and fortunately we would all be able to come together once per week.</w:t>
        </w:r>
      </w:ins>
    </w:p>
    <w:p w14:paraId="079B40EE" w14:textId="77777777" w:rsidR="002F0211" w:rsidRPr="002F0211" w:rsidRDefault="002F0211" w:rsidP="002F0211">
      <w:pPr>
        <w:rPr>
          <w:ins w:id="379" w:author="Brian Dean" w:date="2020-02-09T18:09:00Z"/>
          <w:rFonts w:eastAsiaTheme="majorEastAsia"/>
          <w:lang w:eastAsia="en-US"/>
        </w:rPr>
      </w:pPr>
      <w:ins w:id="380" w:author="Brian Dean" w:date="2020-02-09T18:09:00Z">
        <w:r w:rsidRPr="002F0211">
          <w:rPr>
            <w:rFonts w:eastAsiaTheme="majorEastAsia"/>
            <w:lang w:eastAsia="en-US"/>
          </w:rPr>
          <w:t>This assignment however our communication was slightly different to the last one as previously our assignment was taking place over Christmas and New Year. This assignment however was more demanding on communications for us as the majority of our team members had to return demanding work commitments and some members were dealing with getting children back to school or returning home from holidays.</w:t>
        </w:r>
      </w:ins>
    </w:p>
    <w:p w14:paraId="6A16AE0B" w14:textId="77777777" w:rsidR="002F0211" w:rsidRPr="002F0211" w:rsidRDefault="002F0211" w:rsidP="002F0211">
      <w:pPr>
        <w:rPr>
          <w:ins w:id="381" w:author="Brian Dean" w:date="2020-02-09T18:09:00Z"/>
          <w:rFonts w:eastAsiaTheme="majorEastAsia"/>
          <w:lang w:eastAsia="en-US"/>
        </w:rPr>
      </w:pPr>
      <w:ins w:id="382" w:author="Brian Dean" w:date="2020-02-09T18:09:00Z">
        <w:r w:rsidRPr="002F0211">
          <w:rPr>
            <w:rFonts w:eastAsiaTheme="majorEastAsia"/>
            <w:lang w:eastAsia="en-US"/>
          </w:rPr>
          <w:t>Most often during our cloud meetings we would close by agreeing on a time for the next meeting. In the beginning once tasks were divided it would we would meet once a week but towards the final three weeks, often enough we would try to meet every three days to check on each other progress or assist each other if there were difficulties.</w:t>
        </w:r>
      </w:ins>
    </w:p>
    <w:p w14:paraId="031FD60F" w14:textId="77777777" w:rsidR="002F0211" w:rsidRPr="002F0211" w:rsidRDefault="002F0211" w:rsidP="002F0211">
      <w:pPr>
        <w:rPr>
          <w:ins w:id="383" w:author="Brian Dean" w:date="2020-02-09T18:09:00Z"/>
          <w:rFonts w:eastAsiaTheme="majorEastAsia"/>
          <w:lang w:eastAsia="en-US"/>
        </w:rPr>
      </w:pPr>
      <w:ins w:id="384" w:author="Brian Dean" w:date="2020-02-09T18:09:00Z">
        <w:r w:rsidRPr="002F0211">
          <w:rPr>
            <w:rFonts w:eastAsiaTheme="majorEastAsia"/>
            <w:lang w:eastAsia="en-US"/>
          </w:rPr>
          <w:t>Our team agrees that because this was a new project, ideally to meet in person at a conference table and sketch the plans, our ideas and notes on a whiteboard would of certainly been the most effective. Communicating via web conferencing once the project is up and running is fine, but the initial in person meeting would unquestionably have gotten us started of much smoother.</w:t>
        </w:r>
      </w:ins>
    </w:p>
    <w:p w14:paraId="3CD47402" w14:textId="3D7343D3" w:rsidR="00E9097A" w:rsidRDefault="002F0211" w:rsidP="00E9097A">
      <w:pPr>
        <w:rPr>
          <w:rFonts w:eastAsiaTheme="majorEastAsia"/>
          <w:lang w:eastAsia="en-US"/>
        </w:rPr>
      </w:pPr>
      <w:ins w:id="385" w:author="Brian Dean" w:date="2020-02-09T18:09:00Z">
        <w:r w:rsidRPr="002F0211">
          <w:rPr>
            <w:rFonts w:eastAsiaTheme="majorEastAsia"/>
            <w:lang w:eastAsia="en-US"/>
          </w:rPr>
          <w:t>We did not have any group members not responding other than the two members as previous assignment that were uncontactable. It was easy to see via Microsoft Teams that members were checking messages at least once a day and being involved in the discussions and problem solving. As per previous assignment, we had already agreed that ff for some reason a member was not responding, the tasks would be divided up and each member would volunteer to take on the task.</w:t>
        </w:r>
      </w:ins>
    </w:p>
    <w:p w14:paraId="09FDB9FE" w14:textId="65D4EB8F" w:rsidR="00E9097A" w:rsidRDefault="00E9097A" w:rsidP="00E9097A">
      <w:pPr>
        <w:rPr>
          <w:rFonts w:eastAsiaTheme="majorEastAsia"/>
          <w:lang w:eastAsia="en-US"/>
        </w:rPr>
      </w:pPr>
    </w:p>
    <w:p w14:paraId="345DC62F" w14:textId="0C88CEDF" w:rsidR="00E9097A" w:rsidRDefault="00E9097A" w:rsidP="00E9097A">
      <w:pPr>
        <w:rPr>
          <w:rFonts w:eastAsiaTheme="majorEastAsia"/>
          <w:lang w:eastAsia="en-US"/>
        </w:rPr>
      </w:pPr>
    </w:p>
    <w:p w14:paraId="7774F3A9" w14:textId="5CB49281" w:rsidR="00E9097A" w:rsidRDefault="00E9097A" w:rsidP="00E9097A">
      <w:pPr>
        <w:rPr>
          <w:rFonts w:eastAsiaTheme="majorEastAsia"/>
          <w:lang w:eastAsia="en-US"/>
        </w:rPr>
      </w:pPr>
    </w:p>
    <w:p w14:paraId="16653F4D" w14:textId="453A17AF" w:rsidR="00E9097A" w:rsidRDefault="00E9097A" w:rsidP="00E9097A">
      <w:pPr>
        <w:rPr>
          <w:rFonts w:eastAsiaTheme="majorEastAsia"/>
          <w:lang w:eastAsia="en-US"/>
        </w:rPr>
      </w:pPr>
    </w:p>
    <w:p w14:paraId="60AB5C94" w14:textId="25529696" w:rsidR="00E9097A" w:rsidRDefault="00E9097A" w:rsidP="00E9097A">
      <w:pPr>
        <w:pStyle w:val="Heading3"/>
      </w:pPr>
      <w:bookmarkStart w:id="386" w:name="_Toc29800979"/>
      <w:r>
        <w:t>Skills and Jobs</w:t>
      </w:r>
      <w:bookmarkEnd w:id="386"/>
    </w:p>
    <w:p w14:paraId="341A0CCB" w14:textId="77777777" w:rsidR="009F44F8" w:rsidRDefault="009F44F8" w:rsidP="007B1B54">
      <w:pPr>
        <w:rPr>
          <w:rFonts w:eastAsiaTheme="majorEastAsia"/>
          <w:lang w:eastAsia="en-US"/>
        </w:rPr>
      </w:pPr>
      <w:r>
        <w:rPr>
          <w:rFonts w:eastAsiaTheme="majorEastAsia"/>
          <w:lang w:eastAsia="en-US"/>
        </w:rPr>
        <w:t>Manager</w:t>
      </w:r>
    </w:p>
    <w:p w14:paraId="7B915E5F" w14:textId="77777777" w:rsidR="009F44F8" w:rsidRDefault="009F44F8" w:rsidP="007B1B54">
      <w:pPr>
        <w:rPr>
          <w:rFonts w:eastAsiaTheme="majorEastAsia"/>
          <w:lang w:eastAsia="en-US"/>
        </w:rPr>
      </w:pPr>
    </w:p>
    <w:p w14:paraId="6C67AC6A" w14:textId="6669954B" w:rsidR="00E9097A" w:rsidRDefault="00E9097A" w:rsidP="007B1B54">
      <w:pPr>
        <w:rPr>
          <w:rFonts w:eastAsiaTheme="majorEastAsia"/>
          <w:lang w:eastAsia="en-US"/>
        </w:rPr>
      </w:pPr>
      <w:r>
        <w:rPr>
          <w:rFonts w:eastAsiaTheme="majorEastAsia"/>
          <w:lang w:eastAsia="en-US"/>
        </w:rPr>
        <w:t xml:space="preserve">For such a </w:t>
      </w:r>
      <w:r w:rsidR="009F44F8">
        <w:rPr>
          <w:rFonts w:eastAsiaTheme="majorEastAsia"/>
          <w:lang w:eastAsia="en-US"/>
        </w:rPr>
        <w:t xml:space="preserve">detailed project that spans multiple technologies, cloud computing, software and hardware, the most appropriate </w:t>
      </w:r>
    </w:p>
    <w:p w14:paraId="1DD96AEC" w14:textId="77777777" w:rsidR="009F44F8" w:rsidRDefault="009F44F8" w:rsidP="007B1B54">
      <w:pPr>
        <w:rPr>
          <w:rFonts w:eastAsiaTheme="majorEastAsia"/>
          <w:lang w:eastAsia="en-US"/>
        </w:rPr>
      </w:pPr>
    </w:p>
    <w:p w14:paraId="38DF25F0" w14:textId="77777777" w:rsidR="00E9097A" w:rsidRDefault="00E9097A" w:rsidP="007B1B54">
      <w:pPr>
        <w:rPr>
          <w:rFonts w:eastAsiaTheme="majorEastAsia"/>
          <w:lang w:eastAsia="en-US"/>
        </w:rPr>
      </w:pPr>
    </w:p>
    <w:p w14:paraId="358932DE" w14:textId="03C86460" w:rsidR="00E9097A" w:rsidRDefault="009F44F8" w:rsidP="007B1B54">
      <w:pPr>
        <w:rPr>
          <w:rFonts w:eastAsiaTheme="majorEastAsia"/>
          <w:lang w:eastAsia="en-US"/>
        </w:rPr>
      </w:pPr>
      <w:r>
        <w:rPr>
          <w:rFonts w:eastAsiaTheme="majorEastAsia"/>
          <w:lang w:eastAsia="en-US"/>
        </w:rPr>
        <w:t>Team Member 1</w:t>
      </w:r>
    </w:p>
    <w:p w14:paraId="39BF79F0" w14:textId="01B5B579" w:rsidR="009F44F8" w:rsidRDefault="009F44F8" w:rsidP="007B1B54">
      <w:pPr>
        <w:rPr>
          <w:rFonts w:eastAsiaTheme="majorEastAsia"/>
          <w:lang w:eastAsia="en-US"/>
        </w:rPr>
      </w:pPr>
    </w:p>
    <w:p w14:paraId="32FF88CC" w14:textId="102FC98A" w:rsidR="009F44F8" w:rsidRDefault="009F44F8" w:rsidP="007B1B54">
      <w:pPr>
        <w:rPr>
          <w:rFonts w:eastAsiaTheme="majorEastAsia"/>
          <w:lang w:eastAsia="en-US"/>
        </w:rPr>
      </w:pPr>
    </w:p>
    <w:p w14:paraId="14536BEE" w14:textId="5F605729" w:rsidR="009F44F8" w:rsidRDefault="009F44F8" w:rsidP="007B1B54">
      <w:pPr>
        <w:rPr>
          <w:rFonts w:eastAsiaTheme="majorEastAsia"/>
          <w:lang w:eastAsia="en-US"/>
        </w:rPr>
      </w:pPr>
    </w:p>
    <w:p w14:paraId="0DFCA799" w14:textId="061F69FA" w:rsidR="009F44F8" w:rsidRDefault="009F44F8" w:rsidP="007B1B54">
      <w:pPr>
        <w:rPr>
          <w:rFonts w:eastAsiaTheme="majorEastAsia"/>
          <w:lang w:eastAsia="en-US"/>
        </w:rPr>
      </w:pPr>
      <w:r>
        <w:rPr>
          <w:rFonts w:eastAsiaTheme="majorEastAsia"/>
          <w:lang w:eastAsia="en-US"/>
        </w:rPr>
        <w:t>Team Member 2</w:t>
      </w:r>
    </w:p>
    <w:p w14:paraId="7E31445A" w14:textId="43183B2A" w:rsidR="009F44F8" w:rsidRDefault="009F44F8" w:rsidP="007B1B54">
      <w:pPr>
        <w:rPr>
          <w:rFonts w:eastAsiaTheme="majorEastAsia"/>
          <w:lang w:eastAsia="en-US"/>
        </w:rPr>
      </w:pPr>
    </w:p>
    <w:p w14:paraId="13A28783" w14:textId="5D356A7B" w:rsidR="009F44F8" w:rsidRDefault="009F44F8" w:rsidP="007B1B54">
      <w:pPr>
        <w:rPr>
          <w:rFonts w:eastAsiaTheme="majorEastAsia"/>
          <w:lang w:eastAsia="en-US"/>
        </w:rPr>
      </w:pPr>
    </w:p>
    <w:p w14:paraId="6542CBDF" w14:textId="6F3074D2" w:rsidR="009F44F8" w:rsidRDefault="009F44F8" w:rsidP="007B1B54">
      <w:pPr>
        <w:rPr>
          <w:rFonts w:eastAsiaTheme="majorEastAsia"/>
          <w:lang w:eastAsia="en-US"/>
        </w:rPr>
      </w:pPr>
      <w:r>
        <w:rPr>
          <w:rFonts w:eastAsiaTheme="majorEastAsia"/>
          <w:lang w:eastAsia="en-US"/>
        </w:rPr>
        <w:t>Team Member 3</w:t>
      </w:r>
    </w:p>
    <w:p w14:paraId="30FE9DEB" w14:textId="32FCFD24" w:rsidR="009F44F8" w:rsidRDefault="009F44F8" w:rsidP="007B1B54">
      <w:pPr>
        <w:rPr>
          <w:rFonts w:eastAsiaTheme="majorEastAsia"/>
          <w:lang w:eastAsia="en-US"/>
        </w:rPr>
      </w:pPr>
    </w:p>
    <w:p w14:paraId="2E880D78" w14:textId="347981B2" w:rsidR="009F44F8" w:rsidRDefault="009F44F8" w:rsidP="007B1B54">
      <w:pPr>
        <w:rPr>
          <w:rFonts w:eastAsiaTheme="majorEastAsia"/>
          <w:lang w:eastAsia="en-US"/>
        </w:rPr>
      </w:pPr>
    </w:p>
    <w:p w14:paraId="34715FFC" w14:textId="6A4B4E47" w:rsidR="009F44F8" w:rsidRDefault="009F44F8" w:rsidP="007B1B54">
      <w:pPr>
        <w:rPr>
          <w:rFonts w:eastAsiaTheme="majorEastAsia"/>
          <w:lang w:eastAsia="en-US"/>
        </w:rPr>
      </w:pPr>
      <w:r>
        <w:rPr>
          <w:rFonts w:eastAsiaTheme="majorEastAsia"/>
          <w:lang w:eastAsia="en-US"/>
        </w:rPr>
        <w:t>Team Member 4</w:t>
      </w:r>
    </w:p>
    <w:p w14:paraId="6606F460" w14:textId="33D9E702" w:rsidR="009F44F8" w:rsidRDefault="009F44F8" w:rsidP="00E9097A">
      <w:pPr>
        <w:rPr>
          <w:rFonts w:eastAsiaTheme="majorEastAsia"/>
          <w:lang w:eastAsia="en-US"/>
        </w:rPr>
      </w:pPr>
    </w:p>
    <w:p w14:paraId="4980134A" w14:textId="77777777" w:rsidR="009F44F8" w:rsidRPr="00E9097A" w:rsidRDefault="009F44F8" w:rsidP="00E9097A">
      <w:pPr>
        <w:rPr>
          <w:rFonts w:eastAsiaTheme="majorEastAsia"/>
          <w:lang w:eastAsia="en-US"/>
        </w:rPr>
      </w:pPr>
    </w:p>
    <w:p w14:paraId="4636D775" w14:textId="77777777" w:rsidR="007B0EB7" w:rsidRDefault="007B0EB7">
      <w:pPr>
        <w:rPr>
          <w:rFonts w:eastAsiaTheme="majorEastAsia" w:cstheme="majorBidi"/>
          <w:color w:val="C40827"/>
          <w:sz w:val="26"/>
          <w:szCs w:val="26"/>
        </w:rPr>
      </w:pPr>
      <w:r>
        <w:br w:type="page"/>
      </w:r>
    </w:p>
    <w:p w14:paraId="1C292EF2" w14:textId="77777777" w:rsidR="00FD4D0A" w:rsidRDefault="00FD4D0A" w:rsidP="00FD4D0A"/>
    <w:p w14:paraId="7A93EAA7" w14:textId="7B2DC5FB" w:rsidR="00663667" w:rsidRDefault="00231C2C" w:rsidP="00231C2C">
      <w:pPr>
        <w:pStyle w:val="Heading2"/>
      </w:pPr>
      <w:bookmarkStart w:id="387" w:name="_Toc29800980"/>
      <w:r>
        <w:t>Group Reflection</w:t>
      </w:r>
      <w:bookmarkEnd w:id="387"/>
    </w:p>
    <w:p w14:paraId="22BBFC4C" w14:textId="20CABEBC" w:rsidR="00663667" w:rsidRDefault="00663667"/>
    <w:p w14:paraId="08AEBB51" w14:textId="3254D184" w:rsidR="00663667" w:rsidRDefault="00663667"/>
    <w:p w14:paraId="7AF68C8B" w14:textId="5F7A974C" w:rsidR="00663667" w:rsidRDefault="00663667"/>
    <w:p w14:paraId="7D0B208A" w14:textId="2EEC377C" w:rsidR="00663667" w:rsidRDefault="00663667"/>
    <w:p w14:paraId="37195282" w14:textId="617F237C" w:rsidR="00663667" w:rsidRDefault="00663667"/>
    <w:p w14:paraId="65813937" w14:textId="297CE5C6" w:rsidR="00663667" w:rsidRDefault="00663667"/>
    <w:p w14:paraId="37879AE5" w14:textId="684E2558" w:rsidR="00663667" w:rsidRDefault="00663667"/>
    <w:p w14:paraId="18FB9F3A" w14:textId="783F9903" w:rsidR="00663667" w:rsidRDefault="00663667"/>
    <w:p w14:paraId="3ADDFE2D" w14:textId="0F90B1D8" w:rsidR="00663667" w:rsidRDefault="00663667"/>
    <w:p w14:paraId="3D036DEE" w14:textId="479D21B8" w:rsidR="00663667" w:rsidRDefault="00663667"/>
    <w:p w14:paraId="72237D03" w14:textId="567FCEE1" w:rsidR="00663667" w:rsidRDefault="00663667"/>
    <w:p w14:paraId="00307212" w14:textId="5D94D855" w:rsidR="00663667" w:rsidRDefault="00663667"/>
    <w:p w14:paraId="323C0CC6" w14:textId="44C2CC44" w:rsidR="00663667" w:rsidRDefault="00663667"/>
    <w:p w14:paraId="0023195C" w14:textId="5D908AEE" w:rsidR="00663667" w:rsidRDefault="00663667"/>
    <w:p w14:paraId="0D2EA242" w14:textId="51137F03" w:rsidR="00663667" w:rsidRDefault="00663667"/>
    <w:p w14:paraId="73FC8967" w14:textId="3A30232A" w:rsidR="00663667" w:rsidRDefault="00663667"/>
    <w:p w14:paraId="63C1C7B7" w14:textId="1C179FEF" w:rsidR="00663667" w:rsidRDefault="00663667"/>
    <w:p w14:paraId="515F4F3E" w14:textId="506FD8EF" w:rsidR="00663667" w:rsidRDefault="00663667"/>
    <w:p w14:paraId="6DE239BD" w14:textId="1ACDFD9A" w:rsidR="00663667" w:rsidRDefault="00663667"/>
    <w:p w14:paraId="6B86ACD2" w14:textId="28A0F71E" w:rsidR="00663667" w:rsidRDefault="00663667"/>
    <w:p w14:paraId="4234F312" w14:textId="045DC3B9" w:rsidR="00663667" w:rsidRDefault="00663667"/>
    <w:p w14:paraId="1C2A3CF1" w14:textId="1B70ADE3" w:rsidR="00663667" w:rsidRDefault="00663667"/>
    <w:p w14:paraId="39ED8862" w14:textId="77777777" w:rsidR="00E9097A" w:rsidRDefault="00E9097A">
      <w:pPr>
        <w:spacing w:after="160" w:line="259" w:lineRule="auto"/>
        <w:rPr>
          <w:rFonts w:eastAsiaTheme="majorEastAsia" w:cstheme="majorBidi"/>
          <w:b/>
          <w:color w:val="C40827"/>
          <w:sz w:val="32"/>
          <w:szCs w:val="32"/>
          <w:lang w:eastAsia="en-US"/>
        </w:rPr>
      </w:pPr>
      <w:r>
        <w:br w:type="page"/>
      </w:r>
    </w:p>
    <w:p w14:paraId="17417C8F" w14:textId="63BF38A9" w:rsidR="00B64B36" w:rsidRDefault="00B64B36" w:rsidP="00663667">
      <w:pPr>
        <w:pStyle w:val="Heading1"/>
      </w:pPr>
      <w:bookmarkStart w:id="388" w:name="_Toc29800981"/>
      <w:r>
        <w:t>References</w:t>
      </w:r>
      <w:bookmarkEnd w:id="388"/>
    </w:p>
    <w:p w14:paraId="5900D6B2" w14:textId="77777777" w:rsidR="00B64B36" w:rsidRPr="00B64B36" w:rsidRDefault="00B64B36" w:rsidP="00B64B36">
      <w:pPr>
        <w:shd w:val="clear" w:color="auto" w:fill="F5F5F5"/>
        <w:textAlignment w:val="baseline"/>
        <w:rPr>
          <w:rFonts w:ascii="Helvetica" w:hAnsi="Helvetica" w:cs="Helvetica"/>
          <w:color w:val="333333"/>
          <w:sz w:val="25"/>
          <w:szCs w:val="25"/>
        </w:rPr>
      </w:pPr>
      <w:r w:rsidRPr="00B64B36">
        <w:rPr>
          <w:rFonts w:ascii="Helvetica" w:hAnsi="Helvetica" w:cs="Helvetica"/>
          <w:color w:val="333333"/>
          <w:sz w:val="25"/>
          <w:szCs w:val="25"/>
        </w:rPr>
        <w:t>References</w:t>
      </w:r>
    </w:p>
    <w:p w14:paraId="622A8E5E" w14:textId="00D4D13A" w:rsidR="00B64B36" w:rsidRDefault="00B64B36"/>
    <w:p w14:paraId="48760596" w14:textId="77777777" w:rsidR="00B97E13" w:rsidRDefault="00B97E13" w:rsidP="00B97E13">
      <w:pPr>
        <w:jc w:val="left"/>
        <w:rPr>
          <w:ins w:id="389" w:author="Brian Dean" w:date="2020-02-06T12:02:00Z"/>
          <w:rFonts w:ascii="Times New Roman" w:hAnsi="Times New Roman"/>
          <w:color w:val="auto"/>
        </w:rPr>
      </w:pPr>
      <w:ins w:id="390" w:author="Brian Dean" w:date="2020-02-06T12:02:00Z">
        <w:r>
          <w:rPr>
            <w:i/>
            <w:iCs/>
          </w:rPr>
          <w:t>As the popularity of apartment living increases, downsizing a garden becomes a new challenge - ABC News (Australian Broadcasting Corporation)</w:t>
        </w:r>
        <w:r>
          <w:t xml:space="preserve"> (no date). Available at: </w:t>
        </w:r>
        <w:r>
          <w:fldChar w:fldCharType="begin"/>
        </w:r>
        <w:r>
          <w:instrText xml:space="preserve"> HYPERLINK "https://www.abc.net.au/news/2019-03-13/downsizing-garden-becomes-new-challenge-apartment/10874866" </w:instrText>
        </w:r>
        <w:r>
          <w:fldChar w:fldCharType="separate"/>
        </w:r>
        <w:r>
          <w:rPr>
            <w:rStyle w:val="Hyperlink"/>
          </w:rPr>
          <w:t>https://www.abc.net.au/news/2019-03-13/downsizing-garden-becomes-new-challenge-apartment/10874866</w:t>
        </w:r>
        <w:r>
          <w:rPr>
            <w:rStyle w:val="Hyperlink"/>
            <w:rPrChange w:id="391" w:author="Brian Dean" w:date="2020-02-09T18:09:00Z">
              <w:rPr/>
            </w:rPrChange>
          </w:rPr>
          <w:fldChar w:fldCharType="end"/>
        </w:r>
        <w:r>
          <w:t xml:space="preserve"> (Accessed: 6 February 2020).</w:t>
        </w:r>
      </w:ins>
    </w:p>
    <w:p w14:paraId="42DEA573" w14:textId="77777777" w:rsidR="00B64B36" w:rsidRDefault="00B64B36">
      <w:pPr>
        <w:rPr>
          <w:ins w:id="392" w:author="Brian Dean" w:date="2020-02-06T12:02:00Z"/>
        </w:rPr>
      </w:pPr>
    </w:p>
    <w:p w14:paraId="79442F0B" w14:textId="77777777" w:rsidR="00357A3B" w:rsidRDefault="00357A3B" w:rsidP="00357A3B">
      <w:pPr>
        <w:jc w:val="left"/>
        <w:rPr>
          <w:ins w:id="393" w:author="Brian Dean" w:date="2020-02-06T16:50:00Z"/>
          <w:rFonts w:ascii="Times New Roman" w:hAnsi="Times New Roman"/>
          <w:color w:val="auto"/>
        </w:rPr>
      </w:pPr>
      <w:ins w:id="394" w:author="Brian Dean" w:date="2020-02-06T16:50:00Z">
        <w:r>
          <w:rPr>
            <w:i/>
            <w:iCs/>
          </w:rPr>
          <w:t>How a pot plant or five is good for you | Pursuit by The University of Melbourne</w:t>
        </w:r>
        <w:r>
          <w:t xml:space="preserve"> (no date). Available at: </w:t>
        </w:r>
        <w:r>
          <w:fldChar w:fldCharType="begin"/>
        </w:r>
        <w:r>
          <w:instrText xml:space="preserve"> HYPERLINK "https://pursuit.unimelb.edu.au/articles/how-a-pot-plant-or-five-is-good-for-you" </w:instrText>
        </w:r>
        <w:r>
          <w:fldChar w:fldCharType="separate"/>
        </w:r>
        <w:r>
          <w:rPr>
            <w:rStyle w:val="Hyperlink"/>
          </w:rPr>
          <w:t>https://pursuit.unimelb.edu.au/articles/how-a-pot-plant-or-five-is-good-for-you</w:t>
        </w:r>
        <w:r>
          <w:rPr>
            <w:rStyle w:val="Hyperlink"/>
            <w:rPrChange w:id="395" w:author="Brian Dean" w:date="2020-02-09T18:09:00Z">
              <w:rPr/>
            </w:rPrChange>
          </w:rPr>
          <w:fldChar w:fldCharType="end"/>
        </w:r>
        <w:r>
          <w:t xml:space="preserve"> (Accessed: 6 February 2020).</w:t>
        </w:r>
      </w:ins>
    </w:p>
    <w:p w14:paraId="35A27E30" w14:textId="44A0EEE3" w:rsidR="00B97E13" w:rsidRDefault="00B97E13">
      <w:pPr>
        <w:rPr>
          <w:ins w:id="396" w:author="Brian Dean" w:date="2020-02-06T16:50:00Z"/>
        </w:rPr>
      </w:pPr>
    </w:p>
    <w:p w14:paraId="6B2F4BFA" w14:textId="2D01F977" w:rsidR="00015952" w:rsidRPr="00015952" w:rsidRDefault="00015952" w:rsidP="00015952">
      <w:pPr>
        <w:rPr>
          <w:ins w:id="397" w:author="Brian Dean" w:date="2020-02-06T16:50:00Z"/>
        </w:rPr>
      </w:pPr>
      <w:ins w:id="398" w:author="Brian Dean" w:date="2020-02-06T16:50:00Z">
        <w:r>
          <w:t xml:space="preserve">Subscribe (2019) ‘Best tech gadgets for indoor plant lovers’, </w:t>
        </w:r>
        <w:r>
          <w:rPr>
            <w:i/>
            <w:iCs/>
          </w:rPr>
          <w:t>PlantMaid</w:t>
        </w:r>
        <w:r>
          <w:t xml:space="preserve">, 22 April. Available at: </w:t>
        </w:r>
        <w:r>
          <w:fldChar w:fldCharType="begin"/>
        </w:r>
        <w:r>
          <w:instrText xml:space="preserve"> HYPERLINK "https://www.plantmaid.com/best-tech-gadgets-for-indoor-plant-lovers/" </w:instrText>
        </w:r>
        <w:r>
          <w:fldChar w:fldCharType="separate"/>
        </w:r>
        <w:r>
          <w:rPr>
            <w:rStyle w:val="Hyperlink"/>
          </w:rPr>
          <w:t>https://www.plantmaid.com/best-tech-gadgets-for-indoor-plant-lovers/</w:t>
        </w:r>
        <w:r>
          <w:rPr>
            <w:rStyle w:val="Hyperlink"/>
            <w:rPrChange w:id="399" w:author="Brian Dean" w:date="2020-02-09T18:09:00Z">
              <w:rPr/>
            </w:rPrChange>
          </w:rPr>
          <w:fldChar w:fldCharType="end"/>
        </w:r>
        <w:r>
          <w:t xml:space="preserve"> (Accessed: 22 April 2019).</w:t>
        </w:r>
      </w:ins>
    </w:p>
    <w:p w14:paraId="22697014" w14:textId="77777777" w:rsidR="00B64B36" w:rsidRDefault="00B64B36"/>
    <w:sectPr w:rsidR="00B64B36" w:rsidSect="00FB2ED4">
      <w:headerReference w:type="default" r:id="rId11"/>
      <w:footerReference w:type="default" r:id="rId12"/>
      <w:pgSz w:w="11906" w:h="16838"/>
      <w:pgMar w:top="1440" w:right="1440" w:bottom="1134" w:left="1440" w:header="709" w:footer="5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AFD9BD" w14:textId="77777777" w:rsidR="00432206" w:rsidRDefault="00432206" w:rsidP="00B64B36">
      <w:r>
        <w:separator/>
      </w:r>
    </w:p>
  </w:endnote>
  <w:endnote w:type="continuationSeparator" w:id="0">
    <w:p w14:paraId="513792F8" w14:textId="77777777" w:rsidR="00432206" w:rsidRDefault="00432206" w:rsidP="00B64B36">
      <w:r>
        <w:continuationSeparator/>
      </w:r>
    </w:p>
  </w:endnote>
  <w:endnote w:type="continuationNotice" w:id="1">
    <w:p w14:paraId="261BEEC0" w14:textId="77777777" w:rsidR="00432206" w:rsidRDefault="004322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ova Light">
    <w:charset w:val="00"/>
    <w:family w:val="swiss"/>
    <w:pitch w:val="variable"/>
    <w:sig w:usb0="0000028F" w:usb1="00000002"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FFFFFF" w:themeColor="background1"/>
      </w:rPr>
      <w:id w:val="387539806"/>
      <w:docPartObj>
        <w:docPartGallery w:val="Page Numbers (Bottom of Page)"/>
        <w:docPartUnique/>
      </w:docPartObj>
    </w:sdtPr>
    <w:sdtEndPr/>
    <w:sdtContent>
      <w:sdt>
        <w:sdtPr>
          <w:rPr>
            <w:color w:val="FFFFFF" w:themeColor="background1"/>
          </w:rPr>
          <w:id w:val="-1769616900"/>
          <w:docPartObj>
            <w:docPartGallery w:val="Page Numbers (Top of Page)"/>
            <w:docPartUnique/>
          </w:docPartObj>
        </w:sdtPr>
        <w:sdtEndPr/>
        <w:sdtContent>
          <w:p w14:paraId="2308DB74" w14:textId="2F2CB906" w:rsidR="00C013CB" w:rsidRDefault="00C013CB" w:rsidP="005766C5">
            <w:pPr>
              <w:pStyle w:val="Footer"/>
              <w:jc w:val="right"/>
              <w:rPr>
                <w:color w:val="FFFFFF" w:themeColor="background1"/>
              </w:rPr>
            </w:pPr>
            <w:r w:rsidRPr="005766C5">
              <w:rPr>
                <w:noProof/>
                <w:color w:val="FFFFFF" w:themeColor="background1"/>
              </w:rPr>
              <mc:AlternateContent>
                <mc:Choice Requires="wps">
                  <w:drawing>
                    <wp:anchor distT="0" distB="0" distL="114300" distR="114300" simplePos="0" relativeHeight="251661312" behindDoc="1" locked="0" layoutInCell="1" allowOverlap="1" wp14:anchorId="58EE7FD4" wp14:editId="21DC7FB1">
                      <wp:simplePos x="0" y="0"/>
                      <wp:positionH relativeFrom="page">
                        <wp:align>left</wp:align>
                      </wp:positionH>
                      <wp:positionV relativeFrom="paragraph">
                        <wp:posOffset>6350</wp:posOffset>
                      </wp:positionV>
                      <wp:extent cx="7604760" cy="960120"/>
                      <wp:effectExtent l="0" t="0" r="15240" b="11430"/>
                      <wp:wrapNone/>
                      <wp:docPr id="5" name="Rectangle 5"/>
                      <wp:cNvGraphicFramePr/>
                      <a:graphic xmlns:a="http://schemas.openxmlformats.org/drawingml/2006/main">
                        <a:graphicData uri="http://schemas.microsoft.com/office/word/2010/wordprocessingShape">
                          <wps:wsp>
                            <wps:cNvSpPr/>
                            <wps:spPr>
                              <a:xfrm>
                                <a:off x="0" y="0"/>
                                <a:ext cx="7604760" cy="960120"/>
                              </a:xfrm>
                              <a:prstGeom prst="rect">
                                <a:avLst/>
                              </a:prstGeom>
                              <a:solidFill>
                                <a:srgbClr val="AFE08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5B2047" id="Rectangle 5" o:spid="_x0000_s1026" style="position:absolute;margin-left:0;margin-top:.5pt;width:598.8pt;height:75.6pt;z-index:-25165516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" fillcolor="#afe084" strokecolor="#794908 [1604]" strokeweight="1pt">
                      <w10:wrap anchorx="page"/>
                    </v:rect>
                  </w:pict>
                </mc:Fallback>
              </mc:AlternateContent>
            </w:r>
          </w:p>
          <w:p w14:paraId="23F269D1" w14:textId="52E4D0D7" w:rsidR="00C013CB" w:rsidRPr="005766C5" w:rsidRDefault="00C013CB" w:rsidP="005766C5">
            <w:pPr>
              <w:pStyle w:val="Footer"/>
              <w:jc w:val="right"/>
              <w:rPr>
                <w:color w:val="FFFFFF" w:themeColor="background1"/>
              </w:rPr>
            </w:pPr>
            <w:r w:rsidRPr="005766C5">
              <w:rPr>
                <w:color w:val="FFFFFF" w:themeColor="background1"/>
              </w:rPr>
              <w:t xml:space="preserve">Page </w:t>
            </w:r>
            <w:r w:rsidRPr="005766C5">
              <w:rPr>
                <w:b/>
                <w:bCs/>
                <w:color w:val="FFFFFF" w:themeColor="background1"/>
                <w:sz w:val="24"/>
                <w:szCs w:val="24"/>
              </w:rPr>
              <w:fldChar w:fldCharType="begin"/>
            </w:r>
            <w:r w:rsidRPr="005766C5">
              <w:rPr>
                <w:b/>
                <w:bCs/>
                <w:color w:val="FFFFFF" w:themeColor="background1"/>
              </w:rPr>
              <w:instrText xml:space="preserve"> PAGE </w:instrText>
            </w:r>
            <w:r w:rsidRPr="005766C5">
              <w:rPr>
                <w:b/>
                <w:bCs/>
                <w:color w:val="FFFFFF" w:themeColor="background1"/>
                <w:sz w:val="24"/>
                <w:szCs w:val="24"/>
              </w:rPr>
              <w:fldChar w:fldCharType="separate"/>
            </w:r>
            <w:r w:rsidRPr="005766C5">
              <w:rPr>
                <w:b/>
                <w:bCs/>
                <w:color w:val="FFFFFF" w:themeColor="background1"/>
                <w:sz w:val="24"/>
                <w:szCs w:val="24"/>
              </w:rPr>
              <w:t>3</w:t>
            </w:r>
            <w:r w:rsidRPr="005766C5">
              <w:rPr>
                <w:b/>
                <w:bCs/>
                <w:color w:val="FFFFFF" w:themeColor="background1"/>
                <w:sz w:val="24"/>
                <w:szCs w:val="24"/>
              </w:rPr>
              <w:fldChar w:fldCharType="end"/>
            </w:r>
            <w:r w:rsidRPr="005766C5">
              <w:rPr>
                <w:color w:val="FFFFFF" w:themeColor="background1"/>
              </w:rPr>
              <w:t xml:space="preserve"> of </w:t>
            </w:r>
            <w:r w:rsidRPr="005766C5">
              <w:rPr>
                <w:b/>
                <w:bCs/>
                <w:color w:val="FFFFFF" w:themeColor="background1"/>
                <w:sz w:val="24"/>
                <w:szCs w:val="24"/>
              </w:rPr>
              <w:fldChar w:fldCharType="begin"/>
            </w:r>
            <w:r w:rsidRPr="005766C5">
              <w:rPr>
                <w:b/>
                <w:bCs/>
                <w:color w:val="FFFFFF" w:themeColor="background1"/>
              </w:rPr>
              <w:instrText xml:space="preserve"> NUMPAGES  </w:instrText>
            </w:r>
            <w:r w:rsidRPr="005766C5">
              <w:rPr>
                <w:b/>
                <w:bCs/>
                <w:color w:val="FFFFFF" w:themeColor="background1"/>
                <w:sz w:val="24"/>
                <w:szCs w:val="24"/>
              </w:rPr>
              <w:fldChar w:fldCharType="separate"/>
            </w:r>
            <w:r w:rsidRPr="005766C5">
              <w:rPr>
                <w:b/>
                <w:bCs/>
                <w:color w:val="FFFFFF" w:themeColor="background1"/>
                <w:sz w:val="24"/>
                <w:szCs w:val="24"/>
              </w:rPr>
              <w:t>10</w:t>
            </w:r>
            <w:r w:rsidRPr="005766C5">
              <w:rPr>
                <w:b/>
                <w:bCs/>
                <w:color w:val="FFFFFF" w:themeColor="background1"/>
                <w:sz w:val="24"/>
                <w:szCs w:val="24"/>
              </w:rPr>
              <w:fldChar w:fldCharType="end"/>
            </w:r>
          </w:p>
        </w:sdtContent>
      </w:sdt>
    </w:sdtContent>
  </w:sdt>
  <w:p w14:paraId="3E685426" w14:textId="11BCF434" w:rsidR="00C013CB" w:rsidRPr="00BC490A" w:rsidRDefault="00C013CB" w:rsidP="005766C5">
    <w:pPr>
      <w:pStyle w:val="Footer"/>
    </w:pPr>
    <w:r>
      <w:rPr>
        <w:noProof/>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C8FF3" w14:textId="77777777" w:rsidR="00432206" w:rsidRDefault="00432206" w:rsidP="00B64B36">
      <w:r>
        <w:separator/>
      </w:r>
    </w:p>
  </w:footnote>
  <w:footnote w:type="continuationSeparator" w:id="0">
    <w:p w14:paraId="07ACC7C9" w14:textId="77777777" w:rsidR="00432206" w:rsidRDefault="00432206" w:rsidP="00B64B36">
      <w:r>
        <w:continuationSeparator/>
      </w:r>
    </w:p>
  </w:footnote>
  <w:footnote w:type="continuationNotice" w:id="1">
    <w:p w14:paraId="6475D6E9" w14:textId="77777777" w:rsidR="00432206" w:rsidRDefault="0043220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700A35" w14:textId="0AF3EA68" w:rsidR="00C013CB" w:rsidRPr="007B1B54" w:rsidRDefault="007B1B54" w:rsidP="007B1B54">
    <w:pPr>
      <w:pStyle w:val="Header"/>
      <w:pBdr>
        <w:bottom w:val="single" w:sz="4" w:space="1" w:color="AFE084"/>
      </w:pBdr>
      <w:jc w:val="right"/>
    </w:pPr>
    <w:r>
      <w:rPr>
        <w:noProof/>
      </w:rPr>
      <w:drawing>
        <wp:inline distT="0" distB="0" distL="0" distR="0" wp14:anchorId="4A7442B7" wp14:editId="2AF4D941">
          <wp:extent cx="1816608" cy="25681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081912" cy="29431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8D5FFCB"/>
    <w:multiLevelType w:val="hybridMultilevel"/>
    <w:tmpl w:val="CA2F01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31A03DE"/>
    <w:multiLevelType w:val="hybridMultilevel"/>
    <w:tmpl w:val="55308DA4"/>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C3AA16F"/>
    <w:multiLevelType w:val="hybridMultilevel"/>
    <w:tmpl w:val="638E92B8"/>
    <w:lvl w:ilvl="0" w:tplc="FFFFFFFF">
      <w:start w:val="1"/>
      <w:numFmt w:val="bullet"/>
      <w:lvlText w:val="•"/>
      <w:lvlJc w:val="left"/>
    </w:lvl>
    <w:lvl w:ilvl="1" w:tplc="FFFFFFFF">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C1F6AFE"/>
    <w:multiLevelType w:val="hybridMultilevel"/>
    <w:tmpl w:val="A6DEE036"/>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AB20094"/>
    <w:multiLevelType w:val="hybridMultilevel"/>
    <w:tmpl w:val="D8F6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93AAD"/>
    <w:multiLevelType w:val="multilevel"/>
    <w:tmpl w:val="6EE0F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7B69C3"/>
    <w:multiLevelType w:val="hybridMultilevel"/>
    <w:tmpl w:val="36D61A0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4D777C8"/>
    <w:multiLevelType w:val="hybridMultilevel"/>
    <w:tmpl w:val="749AB21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34456932"/>
    <w:multiLevelType w:val="multilevel"/>
    <w:tmpl w:val="DC24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84F7B19"/>
    <w:multiLevelType w:val="hybridMultilevel"/>
    <w:tmpl w:val="6870043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9E87339"/>
    <w:multiLevelType w:val="hybridMultilevel"/>
    <w:tmpl w:val="A96E766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3B8F1F89"/>
    <w:multiLevelType w:val="hybridMultilevel"/>
    <w:tmpl w:val="EFB0BF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70CA9"/>
    <w:multiLevelType w:val="hybridMultilevel"/>
    <w:tmpl w:val="44E4CD35"/>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4D642ADE"/>
    <w:multiLevelType w:val="hybridMultilevel"/>
    <w:tmpl w:val="53127506"/>
    <w:lvl w:ilvl="0" w:tplc="5F1C3972">
      <w:numFmt w:val="bullet"/>
      <w:lvlText w:val=""/>
      <w:lvlJc w:val="left"/>
      <w:pPr>
        <w:ind w:left="720" w:hanging="360"/>
      </w:pPr>
      <w:rPr>
        <w:rFonts w:ascii="Symbol" w:eastAsiaTheme="minorHAnsi" w:hAnsi="Symbol" w:cs="Courier New" w:hint="default"/>
        <w:color w:val="32323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6AAFA2BE"/>
    <w:multiLevelType w:val="hybridMultilevel"/>
    <w:tmpl w:val="621352B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722F5193"/>
    <w:multiLevelType w:val="hybridMultilevel"/>
    <w:tmpl w:val="7652A8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7279C50F"/>
    <w:multiLevelType w:val="hybridMultilevel"/>
    <w:tmpl w:val="AE87283A"/>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2"/>
  </w:num>
  <w:num w:numId="2">
    <w:abstractNumId w:val="2"/>
  </w:num>
  <w:num w:numId="3">
    <w:abstractNumId w:val="1"/>
  </w:num>
  <w:num w:numId="4">
    <w:abstractNumId w:val="14"/>
  </w:num>
  <w:num w:numId="5">
    <w:abstractNumId w:val="7"/>
  </w:num>
  <w:num w:numId="6">
    <w:abstractNumId w:val="15"/>
  </w:num>
  <w:num w:numId="7">
    <w:abstractNumId w:val="0"/>
  </w:num>
  <w:num w:numId="8">
    <w:abstractNumId w:val="3"/>
  </w:num>
  <w:num w:numId="9">
    <w:abstractNumId w:val="16"/>
  </w:num>
  <w:num w:numId="10">
    <w:abstractNumId w:val="10"/>
  </w:num>
  <w:num w:numId="11">
    <w:abstractNumId w:val="13"/>
  </w:num>
  <w:num w:numId="12">
    <w:abstractNumId w:val="8"/>
  </w:num>
  <w:num w:numId="13">
    <w:abstractNumId w:val="5"/>
  </w:num>
  <w:num w:numId="14">
    <w:abstractNumId w:val="9"/>
  </w:num>
  <w:num w:numId="15">
    <w:abstractNumId w:val="6"/>
  </w:num>
  <w:num w:numId="16">
    <w:abstractNumId w:val="11"/>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rian Dean">
    <w15:presenceInfo w15:providerId="Windows Live" w15:userId="f0bc4f0e376e2b8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YwMjW0MDY1NTEwNTBX0lEKTi0uzszPAykwrAUAP5LE0SwAAAA="/>
  </w:docVars>
  <w:rsids>
    <w:rsidRoot w:val="00B64B36"/>
    <w:rsid w:val="00015952"/>
    <w:rsid w:val="00021F7D"/>
    <w:rsid w:val="00036C73"/>
    <w:rsid w:val="0005672F"/>
    <w:rsid w:val="00066F39"/>
    <w:rsid w:val="00080E0C"/>
    <w:rsid w:val="00084ADE"/>
    <w:rsid w:val="000A64D4"/>
    <w:rsid w:val="001C4442"/>
    <w:rsid w:val="001D3290"/>
    <w:rsid w:val="001D6EBC"/>
    <w:rsid w:val="00231C2C"/>
    <w:rsid w:val="00232E2D"/>
    <w:rsid w:val="00237E16"/>
    <w:rsid w:val="00241B78"/>
    <w:rsid w:val="00251F15"/>
    <w:rsid w:val="002B749D"/>
    <w:rsid w:val="002D0C6E"/>
    <w:rsid w:val="002E425D"/>
    <w:rsid w:val="002E5BD6"/>
    <w:rsid w:val="002F0211"/>
    <w:rsid w:val="00301D43"/>
    <w:rsid w:val="0032606F"/>
    <w:rsid w:val="00357A3B"/>
    <w:rsid w:val="00365004"/>
    <w:rsid w:val="00366B75"/>
    <w:rsid w:val="0036725E"/>
    <w:rsid w:val="0037058F"/>
    <w:rsid w:val="00374CBB"/>
    <w:rsid w:val="00384DE6"/>
    <w:rsid w:val="003A773F"/>
    <w:rsid w:val="00405645"/>
    <w:rsid w:val="00432206"/>
    <w:rsid w:val="00456BE4"/>
    <w:rsid w:val="0047552B"/>
    <w:rsid w:val="00495EFB"/>
    <w:rsid w:val="004B56E4"/>
    <w:rsid w:val="004C0DD7"/>
    <w:rsid w:val="004E06E3"/>
    <w:rsid w:val="004F396D"/>
    <w:rsid w:val="00530C41"/>
    <w:rsid w:val="00557A14"/>
    <w:rsid w:val="005660E8"/>
    <w:rsid w:val="005766C5"/>
    <w:rsid w:val="00590748"/>
    <w:rsid w:val="005A20B6"/>
    <w:rsid w:val="005A3263"/>
    <w:rsid w:val="005D704F"/>
    <w:rsid w:val="006106FD"/>
    <w:rsid w:val="00621EA5"/>
    <w:rsid w:val="006359AF"/>
    <w:rsid w:val="0064761B"/>
    <w:rsid w:val="00656AEE"/>
    <w:rsid w:val="00660CFE"/>
    <w:rsid w:val="00663667"/>
    <w:rsid w:val="006763D5"/>
    <w:rsid w:val="006875A0"/>
    <w:rsid w:val="007150F6"/>
    <w:rsid w:val="00720B67"/>
    <w:rsid w:val="007215F1"/>
    <w:rsid w:val="007365A1"/>
    <w:rsid w:val="007613B0"/>
    <w:rsid w:val="0077310C"/>
    <w:rsid w:val="007A2760"/>
    <w:rsid w:val="007B0EB7"/>
    <w:rsid w:val="007B1B54"/>
    <w:rsid w:val="00804B99"/>
    <w:rsid w:val="00824C9D"/>
    <w:rsid w:val="008359D5"/>
    <w:rsid w:val="00896BE7"/>
    <w:rsid w:val="00936DC1"/>
    <w:rsid w:val="00945913"/>
    <w:rsid w:val="009665CF"/>
    <w:rsid w:val="009F1ABA"/>
    <w:rsid w:val="009F44F8"/>
    <w:rsid w:val="00A06FA8"/>
    <w:rsid w:val="00A40696"/>
    <w:rsid w:val="00A63819"/>
    <w:rsid w:val="00A8596B"/>
    <w:rsid w:val="00A86987"/>
    <w:rsid w:val="00A91C2F"/>
    <w:rsid w:val="00AA4526"/>
    <w:rsid w:val="00AC0FE4"/>
    <w:rsid w:val="00B45CFC"/>
    <w:rsid w:val="00B62538"/>
    <w:rsid w:val="00B64B36"/>
    <w:rsid w:val="00B943CE"/>
    <w:rsid w:val="00B97E13"/>
    <w:rsid w:val="00BB4FBF"/>
    <w:rsid w:val="00BC490A"/>
    <w:rsid w:val="00BD59B9"/>
    <w:rsid w:val="00BF06AF"/>
    <w:rsid w:val="00C013CB"/>
    <w:rsid w:val="00C101EE"/>
    <w:rsid w:val="00C17233"/>
    <w:rsid w:val="00C27D70"/>
    <w:rsid w:val="00C52E12"/>
    <w:rsid w:val="00C55C8F"/>
    <w:rsid w:val="00C67838"/>
    <w:rsid w:val="00C714ED"/>
    <w:rsid w:val="00C84E65"/>
    <w:rsid w:val="00CA3A05"/>
    <w:rsid w:val="00CA43D1"/>
    <w:rsid w:val="00CC5AC1"/>
    <w:rsid w:val="00CE75E1"/>
    <w:rsid w:val="00D055E0"/>
    <w:rsid w:val="00D74027"/>
    <w:rsid w:val="00D75276"/>
    <w:rsid w:val="00D81BA5"/>
    <w:rsid w:val="00E25F04"/>
    <w:rsid w:val="00E35B3A"/>
    <w:rsid w:val="00E50D86"/>
    <w:rsid w:val="00E57B8B"/>
    <w:rsid w:val="00E6068D"/>
    <w:rsid w:val="00E9097A"/>
    <w:rsid w:val="00EE6D8F"/>
    <w:rsid w:val="00F30699"/>
    <w:rsid w:val="00F460CE"/>
    <w:rsid w:val="00FA2BB6"/>
    <w:rsid w:val="00FB2ED4"/>
    <w:rsid w:val="00FC6ABB"/>
    <w:rsid w:val="00FD4D0A"/>
    <w:rsid w:val="00FD753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3DB90"/>
  <w15:chartTrackingRefBased/>
  <w15:docId w15:val="{265B218A-C4CA-4CEF-ADF6-81A40E31A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1B54"/>
    <w:pPr>
      <w:spacing w:after="0" w:line="240" w:lineRule="auto"/>
      <w:jc w:val="both"/>
    </w:pPr>
    <w:rPr>
      <w:rFonts w:ascii="Century Gothic" w:eastAsia="Times New Roman" w:hAnsi="Century Gothic" w:cs="Times New Roman"/>
      <w:color w:val="000000" w:themeColor="text1"/>
      <w:szCs w:val="24"/>
      <w:lang w:eastAsia="en-AU"/>
    </w:rPr>
  </w:style>
  <w:style w:type="paragraph" w:styleId="Heading1">
    <w:name w:val="heading 1"/>
    <w:basedOn w:val="Normal"/>
    <w:next w:val="Normal"/>
    <w:link w:val="Heading1Char"/>
    <w:uiPriority w:val="9"/>
    <w:qFormat/>
    <w:rsid w:val="007B1B54"/>
    <w:pPr>
      <w:keepNext/>
      <w:keepLines/>
      <w:spacing w:before="240" w:line="259" w:lineRule="auto"/>
      <w:outlineLvl w:val="0"/>
    </w:pPr>
    <w:rPr>
      <w:rFonts w:eastAsiaTheme="majorEastAsia" w:cstheme="majorBidi"/>
      <w:b/>
      <w:color w:val="AFE084"/>
      <w:sz w:val="32"/>
      <w:szCs w:val="32"/>
      <w:lang w:eastAsia="en-US"/>
    </w:rPr>
  </w:style>
  <w:style w:type="paragraph" w:styleId="Heading2">
    <w:name w:val="heading 2"/>
    <w:basedOn w:val="Normal"/>
    <w:next w:val="Normal"/>
    <w:link w:val="Heading2Char"/>
    <w:uiPriority w:val="9"/>
    <w:unhideWhenUsed/>
    <w:qFormat/>
    <w:rsid w:val="00EE6D8F"/>
    <w:pPr>
      <w:keepNext/>
      <w:keepLines/>
      <w:spacing w:before="40" w:line="259" w:lineRule="auto"/>
      <w:outlineLvl w:val="1"/>
    </w:pPr>
    <w:rPr>
      <w:rFonts w:eastAsiaTheme="majorEastAsia" w:cstheme="majorBidi"/>
      <w:b/>
      <w:color w:val="AFE084"/>
      <w:sz w:val="26"/>
      <w:szCs w:val="26"/>
      <w:lang w:eastAsia="en-US"/>
    </w:rPr>
  </w:style>
  <w:style w:type="paragraph" w:styleId="Heading3">
    <w:name w:val="heading 3"/>
    <w:basedOn w:val="Normal"/>
    <w:next w:val="Normal"/>
    <w:link w:val="Heading3Char"/>
    <w:uiPriority w:val="9"/>
    <w:unhideWhenUsed/>
    <w:qFormat/>
    <w:rsid w:val="00EE6D8F"/>
    <w:pPr>
      <w:keepNext/>
      <w:keepLines/>
      <w:spacing w:before="40" w:line="259" w:lineRule="auto"/>
      <w:outlineLvl w:val="2"/>
    </w:pPr>
    <w:rPr>
      <w:rFonts w:eastAsiaTheme="majorEastAsia" w:cstheme="majorBidi"/>
      <w:b/>
      <w:color w:val="AFE084"/>
      <w:lang w:eastAsia="en-US"/>
    </w:rPr>
  </w:style>
  <w:style w:type="paragraph" w:styleId="Heading4">
    <w:name w:val="heading 4"/>
    <w:basedOn w:val="Normal"/>
    <w:next w:val="Normal"/>
    <w:link w:val="Heading4Char"/>
    <w:autoRedefine/>
    <w:uiPriority w:val="9"/>
    <w:unhideWhenUsed/>
    <w:qFormat/>
    <w:rsid w:val="00EE6D8F"/>
    <w:pPr>
      <w:keepNext/>
      <w:keepLines/>
      <w:spacing w:before="40" w:line="259" w:lineRule="auto"/>
      <w:outlineLvl w:val="3"/>
    </w:pPr>
    <w:rPr>
      <w:rFonts w:eastAsiaTheme="majorEastAsia" w:cstheme="majorBidi"/>
      <w:b/>
      <w:i/>
      <w:iCs/>
      <w:color w:val="AFE084"/>
      <w:szCs w:val="22"/>
      <w:lang w:eastAsia="en-US"/>
    </w:rPr>
  </w:style>
  <w:style w:type="paragraph" w:styleId="Heading5">
    <w:name w:val="heading 5"/>
    <w:basedOn w:val="Normal"/>
    <w:next w:val="Normal"/>
    <w:link w:val="Heading5Char"/>
    <w:uiPriority w:val="9"/>
    <w:unhideWhenUsed/>
    <w:qFormat/>
    <w:rsid w:val="00EE6D8F"/>
    <w:pPr>
      <w:keepNext/>
      <w:keepLines/>
      <w:spacing w:before="40" w:line="259" w:lineRule="auto"/>
      <w:outlineLvl w:val="4"/>
    </w:pPr>
    <w:rPr>
      <w:rFonts w:eastAsiaTheme="majorEastAsia" w:cstheme="majorBidi"/>
      <w:b/>
      <w:i/>
      <w:color w:val="AFE084"/>
      <w:sz w:val="20"/>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B36"/>
    <w:pPr>
      <w:tabs>
        <w:tab w:val="center" w:pos="4513"/>
        <w:tab w:val="right" w:pos="9026"/>
      </w:tabs>
    </w:pPr>
    <w:rPr>
      <w:rFonts w:eastAsiaTheme="minorHAnsi" w:cstheme="minorBidi"/>
      <w:szCs w:val="22"/>
      <w:lang w:eastAsia="en-US"/>
    </w:rPr>
  </w:style>
  <w:style w:type="character" w:customStyle="1" w:styleId="HeaderChar">
    <w:name w:val="Header Char"/>
    <w:basedOn w:val="DefaultParagraphFont"/>
    <w:link w:val="Header"/>
    <w:uiPriority w:val="99"/>
    <w:rsid w:val="00B64B36"/>
  </w:style>
  <w:style w:type="paragraph" w:styleId="Footer">
    <w:name w:val="footer"/>
    <w:basedOn w:val="Normal"/>
    <w:link w:val="FooterChar"/>
    <w:uiPriority w:val="99"/>
    <w:unhideWhenUsed/>
    <w:rsid w:val="00B64B36"/>
    <w:pPr>
      <w:tabs>
        <w:tab w:val="center" w:pos="4513"/>
        <w:tab w:val="right" w:pos="9026"/>
      </w:tabs>
    </w:pPr>
    <w:rPr>
      <w:rFonts w:eastAsiaTheme="minorHAnsi" w:cstheme="minorBidi"/>
      <w:szCs w:val="22"/>
      <w:lang w:eastAsia="en-US"/>
    </w:rPr>
  </w:style>
  <w:style w:type="character" w:customStyle="1" w:styleId="FooterChar">
    <w:name w:val="Footer Char"/>
    <w:basedOn w:val="DefaultParagraphFont"/>
    <w:link w:val="Footer"/>
    <w:uiPriority w:val="99"/>
    <w:rsid w:val="00B64B36"/>
  </w:style>
  <w:style w:type="paragraph" w:customStyle="1" w:styleId="body-paragraph">
    <w:name w:val="body-paragraph"/>
    <w:basedOn w:val="Normal"/>
    <w:rsid w:val="00B64B36"/>
    <w:pPr>
      <w:spacing w:before="100" w:beforeAutospacing="1" w:after="100" w:afterAutospacing="1"/>
    </w:pPr>
  </w:style>
  <w:style w:type="character" w:styleId="Hyperlink">
    <w:name w:val="Hyperlink"/>
    <w:basedOn w:val="DefaultParagraphFont"/>
    <w:uiPriority w:val="99"/>
    <w:unhideWhenUsed/>
    <w:rsid w:val="00B64B36"/>
    <w:rPr>
      <w:color w:val="0000FF"/>
      <w:u w:val="single"/>
    </w:rPr>
  </w:style>
  <w:style w:type="character" w:customStyle="1" w:styleId="Heading1Char">
    <w:name w:val="Heading 1 Char"/>
    <w:basedOn w:val="DefaultParagraphFont"/>
    <w:link w:val="Heading1"/>
    <w:uiPriority w:val="9"/>
    <w:rsid w:val="007B1B54"/>
    <w:rPr>
      <w:rFonts w:ascii="Century Gothic" w:eastAsiaTheme="majorEastAsia" w:hAnsi="Century Gothic" w:cstheme="majorBidi"/>
      <w:b/>
      <w:color w:val="AFE084"/>
      <w:sz w:val="32"/>
      <w:szCs w:val="32"/>
    </w:rPr>
  </w:style>
  <w:style w:type="paragraph" w:styleId="TOCHeading">
    <w:name w:val="TOC Heading"/>
    <w:basedOn w:val="Heading1"/>
    <w:next w:val="Normal"/>
    <w:uiPriority w:val="39"/>
    <w:unhideWhenUsed/>
    <w:qFormat/>
    <w:rsid w:val="00663667"/>
    <w:pPr>
      <w:outlineLvl w:val="9"/>
    </w:pPr>
    <w:rPr>
      <w:rFonts w:asciiTheme="majorHAnsi" w:hAnsiTheme="majorHAnsi"/>
      <w:b w:val="0"/>
      <w:lang w:val="en-US"/>
    </w:rPr>
  </w:style>
  <w:style w:type="paragraph" w:styleId="TOC1">
    <w:name w:val="toc 1"/>
    <w:basedOn w:val="Normal"/>
    <w:next w:val="Normal"/>
    <w:autoRedefine/>
    <w:uiPriority w:val="39"/>
    <w:unhideWhenUsed/>
    <w:rsid w:val="00663667"/>
    <w:pPr>
      <w:spacing w:after="100" w:line="259" w:lineRule="auto"/>
    </w:pPr>
    <w:rPr>
      <w:rFonts w:eastAsiaTheme="minorHAnsi" w:cstheme="minorBidi"/>
      <w:szCs w:val="22"/>
      <w:lang w:eastAsia="en-US"/>
    </w:rPr>
  </w:style>
  <w:style w:type="character" w:customStyle="1" w:styleId="Heading2Char">
    <w:name w:val="Heading 2 Char"/>
    <w:basedOn w:val="DefaultParagraphFont"/>
    <w:link w:val="Heading2"/>
    <w:uiPriority w:val="9"/>
    <w:rsid w:val="00EE6D8F"/>
    <w:rPr>
      <w:rFonts w:ascii="Century Gothic" w:eastAsiaTheme="majorEastAsia" w:hAnsi="Century Gothic" w:cstheme="majorBidi"/>
      <w:b/>
      <w:color w:val="AFE084"/>
      <w:sz w:val="26"/>
      <w:szCs w:val="26"/>
    </w:rPr>
  </w:style>
  <w:style w:type="paragraph" w:customStyle="1" w:styleId="Default">
    <w:name w:val="Default"/>
    <w:rsid w:val="004C0DD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4C0DD7"/>
    <w:pPr>
      <w:spacing w:after="160" w:line="259" w:lineRule="auto"/>
      <w:ind w:left="720"/>
      <w:contextualSpacing/>
    </w:pPr>
    <w:rPr>
      <w:rFonts w:eastAsiaTheme="minorHAnsi" w:cstheme="minorBidi"/>
      <w:szCs w:val="22"/>
      <w:lang w:eastAsia="en-US"/>
    </w:rPr>
  </w:style>
  <w:style w:type="paragraph" w:styleId="Title">
    <w:name w:val="Title"/>
    <w:basedOn w:val="Normal"/>
    <w:next w:val="Normal"/>
    <w:link w:val="TitleChar"/>
    <w:uiPriority w:val="10"/>
    <w:qFormat/>
    <w:rsid w:val="00231C2C"/>
    <w:pPr>
      <w:contextualSpacing/>
    </w:pPr>
    <w:rPr>
      <w:rFonts w:eastAsiaTheme="majorEastAsia" w:cstheme="majorBidi"/>
      <w:spacing w:val="-10"/>
      <w:kern w:val="28"/>
      <w:sz w:val="56"/>
      <w:szCs w:val="56"/>
      <w:lang w:eastAsia="en-US"/>
    </w:rPr>
  </w:style>
  <w:style w:type="character" w:customStyle="1" w:styleId="TitleChar">
    <w:name w:val="Title Char"/>
    <w:basedOn w:val="DefaultParagraphFont"/>
    <w:link w:val="Title"/>
    <w:uiPriority w:val="10"/>
    <w:rsid w:val="00231C2C"/>
    <w:rPr>
      <w:rFonts w:ascii="Century Gothic" w:eastAsiaTheme="majorEastAsia" w:hAnsi="Century Gothic" w:cstheme="majorBidi"/>
      <w:spacing w:val="-10"/>
      <w:kern w:val="28"/>
      <w:sz w:val="56"/>
      <w:szCs w:val="56"/>
    </w:rPr>
  </w:style>
  <w:style w:type="character" w:customStyle="1" w:styleId="Heading3Char">
    <w:name w:val="Heading 3 Char"/>
    <w:basedOn w:val="DefaultParagraphFont"/>
    <w:link w:val="Heading3"/>
    <w:uiPriority w:val="9"/>
    <w:rsid w:val="00EE6D8F"/>
    <w:rPr>
      <w:rFonts w:ascii="Century Gothic" w:eastAsiaTheme="majorEastAsia" w:hAnsi="Century Gothic" w:cstheme="majorBidi"/>
      <w:b/>
      <w:color w:val="AFE084"/>
      <w:szCs w:val="24"/>
    </w:rPr>
  </w:style>
  <w:style w:type="paragraph" w:styleId="TOC2">
    <w:name w:val="toc 2"/>
    <w:basedOn w:val="Normal"/>
    <w:next w:val="Normal"/>
    <w:autoRedefine/>
    <w:uiPriority w:val="39"/>
    <w:unhideWhenUsed/>
    <w:rsid w:val="00036C73"/>
    <w:pPr>
      <w:spacing w:after="100" w:line="259" w:lineRule="auto"/>
      <w:ind w:left="220"/>
    </w:pPr>
    <w:rPr>
      <w:rFonts w:eastAsiaTheme="minorHAnsi" w:cstheme="minorBidi"/>
      <w:szCs w:val="22"/>
      <w:lang w:eastAsia="en-US"/>
    </w:rPr>
  </w:style>
  <w:style w:type="paragraph" w:styleId="TOC3">
    <w:name w:val="toc 3"/>
    <w:basedOn w:val="Normal"/>
    <w:next w:val="Normal"/>
    <w:autoRedefine/>
    <w:uiPriority w:val="39"/>
    <w:unhideWhenUsed/>
    <w:rsid w:val="00036C73"/>
    <w:pPr>
      <w:spacing w:after="100" w:line="259" w:lineRule="auto"/>
      <w:ind w:left="440"/>
    </w:pPr>
    <w:rPr>
      <w:rFonts w:eastAsiaTheme="minorHAnsi" w:cstheme="minorBidi"/>
      <w:szCs w:val="22"/>
      <w:lang w:eastAsia="en-US"/>
    </w:rPr>
  </w:style>
  <w:style w:type="paragraph" w:styleId="Quote">
    <w:name w:val="Quote"/>
    <w:basedOn w:val="Normal"/>
    <w:next w:val="Normal"/>
    <w:link w:val="QuoteChar"/>
    <w:uiPriority w:val="29"/>
    <w:qFormat/>
    <w:rsid w:val="002B749D"/>
    <w:pPr>
      <w:spacing w:before="200" w:after="160" w:line="259" w:lineRule="auto"/>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2B749D"/>
    <w:rPr>
      <w:rFonts w:ascii="Century Gothic" w:hAnsi="Century Gothic"/>
      <w:i/>
      <w:iCs/>
      <w:color w:val="404040" w:themeColor="text1" w:themeTint="BF"/>
    </w:rPr>
  </w:style>
  <w:style w:type="character" w:customStyle="1" w:styleId="Heading4Char">
    <w:name w:val="Heading 4 Char"/>
    <w:basedOn w:val="DefaultParagraphFont"/>
    <w:link w:val="Heading4"/>
    <w:uiPriority w:val="9"/>
    <w:rsid w:val="00EE6D8F"/>
    <w:rPr>
      <w:rFonts w:ascii="Century Gothic" w:eastAsiaTheme="majorEastAsia" w:hAnsi="Century Gothic" w:cstheme="majorBidi"/>
      <w:b/>
      <w:i/>
      <w:iCs/>
      <w:color w:val="AFE084"/>
    </w:rPr>
  </w:style>
  <w:style w:type="character" w:styleId="UnresolvedMention">
    <w:name w:val="Unresolved Mention"/>
    <w:basedOn w:val="DefaultParagraphFont"/>
    <w:uiPriority w:val="99"/>
    <w:semiHidden/>
    <w:unhideWhenUsed/>
    <w:rsid w:val="007613B0"/>
    <w:rPr>
      <w:color w:val="605E5C"/>
      <w:shd w:val="clear" w:color="auto" w:fill="E1DFDD"/>
    </w:rPr>
  </w:style>
  <w:style w:type="character" w:customStyle="1" w:styleId="Heading5Char">
    <w:name w:val="Heading 5 Char"/>
    <w:basedOn w:val="DefaultParagraphFont"/>
    <w:link w:val="Heading5"/>
    <w:uiPriority w:val="9"/>
    <w:rsid w:val="00EE6D8F"/>
    <w:rPr>
      <w:rFonts w:ascii="Century Gothic" w:eastAsiaTheme="majorEastAsia" w:hAnsi="Century Gothic" w:cstheme="majorBidi"/>
      <w:b/>
      <w:i/>
      <w:color w:val="AFE084"/>
      <w:sz w:val="20"/>
    </w:rPr>
  </w:style>
  <w:style w:type="character" w:styleId="FollowedHyperlink">
    <w:name w:val="FollowedHyperlink"/>
    <w:basedOn w:val="DefaultParagraphFont"/>
    <w:uiPriority w:val="99"/>
    <w:semiHidden/>
    <w:unhideWhenUsed/>
    <w:rsid w:val="002E5BD6"/>
    <w:rPr>
      <w:color w:val="FCC77E" w:themeColor="followedHyperlink"/>
      <w:u w:val="single"/>
    </w:rPr>
  </w:style>
  <w:style w:type="paragraph" w:styleId="Revision">
    <w:name w:val="Revision"/>
    <w:hidden/>
    <w:uiPriority w:val="99"/>
    <w:semiHidden/>
    <w:rsid w:val="00FD753B"/>
    <w:pPr>
      <w:spacing w:after="0" w:line="240" w:lineRule="auto"/>
    </w:pPr>
    <w:rPr>
      <w:rFonts w:ascii="Century Gothic" w:eastAsia="Times New Roman" w:hAnsi="Century Gothic" w:cs="Times New Roman"/>
      <w:color w:val="000000" w:themeColor="text1"/>
      <w:szCs w:val="24"/>
      <w:lang w:eastAsia="en-AU"/>
    </w:rPr>
  </w:style>
  <w:style w:type="paragraph" w:styleId="BalloonText">
    <w:name w:val="Balloon Text"/>
    <w:basedOn w:val="Normal"/>
    <w:link w:val="BalloonTextChar"/>
    <w:uiPriority w:val="99"/>
    <w:semiHidden/>
    <w:unhideWhenUsed/>
    <w:rsid w:val="00FD753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D753B"/>
    <w:rPr>
      <w:rFonts w:ascii="Segoe UI" w:eastAsia="Times New Roman" w:hAnsi="Segoe UI" w:cs="Segoe UI"/>
      <w:color w:val="000000" w:themeColor="text1"/>
      <w:sz w:val="18"/>
      <w:szCs w:val="1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50273">
      <w:bodyDiv w:val="1"/>
      <w:marLeft w:val="0"/>
      <w:marRight w:val="0"/>
      <w:marTop w:val="0"/>
      <w:marBottom w:val="0"/>
      <w:divBdr>
        <w:top w:val="none" w:sz="0" w:space="0" w:color="auto"/>
        <w:left w:val="none" w:sz="0" w:space="0" w:color="auto"/>
        <w:bottom w:val="none" w:sz="0" w:space="0" w:color="auto"/>
        <w:right w:val="none" w:sz="0" w:space="0" w:color="auto"/>
      </w:divBdr>
      <w:divsChild>
        <w:div w:id="330108361">
          <w:marLeft w:val="0"/>
          <w:marRight w:val="0"/>
          <w:marTop w:val="0"/>
          <w:marBottom w:val="0"/>
          <w:divBdr>
            <w:top w:val="none" w:sz="0" w:space="0" w:color="auto"/>
            <w:left w:val="none" w:sz="0" w:space="0" w:color="auto"/>
            <w:bottom w:val="none" w:sz="0" w:space="0" w:color="auto"/>
            <w:right w:val="none" w:sz="0" w:space="0" w:color="auto"/>
          </w:divBdr>
        </w:div>
        <w:div w:id="1789860732">
          <w:marLeft w:val="0"/>
          <w:marRight w:val="0"/>
          <w:marTop w:val="0"/>
          <w:marBottom w:val="0"/>
          <w:divBdr>
            <w:top w:val="none" w:sz="0" w:space="0" w:color="auto"/>
            <w:left w:val="none" w:sz="0" w:space="0" w:color="auto"/>
            <w:bottom w:val="none" w:sz="0" w:space="0" w:color="auto"/>
            <w:right w:val="none" w:sz="0" w:space="0" w:color="auto"/>
          </w:divBdr>
        </w:div>
      </w:divsChild>
    </w:div>
    <w:div w:id="76102431">
      <w:bodyDiv w:val="1"/>
      <w:marLeft w:val="0"/>
      <w:marRight w:val="0"/>
      <w:marTop w:val="0"/>
      <w:marBottom w:val="0"/>
      <w:divBdr>
        <w:top w:val="none" w:sz="0" w:space="0" w:color="auto"/>
        <w:left w:val="none" w:sz="0" w:space="0" w:color="auto"/>
        <w:bottom w:val="none" w:sz="0" w:space="0" w:color="auto"/>
        <w:right w:val="none" w:sz="0" w:space="0" w:color="auto"/>
      </w:divBdr>
      <w:divsChild>
        <w:div w:id="848104315">
          <w:marLeft w:val="0"/>
          <w:marRight w:val="0"/>
          <w:marTop w:val="0"/>
          <w:marBottom w:val="0"/>
          <w:divBdr>
            <w:top w:val="none" w:sz="0" w:space="0" w:color="auto"/>
            <w:left w:val="none" w:sz="0" w:space="0" w:color="auto"/>
            <w:bottom w:val="none" w:sz="0" w:space="0" w:color="auto"/>
            <w:right w:val="none" w:sz="0" w:space="0" w:color="auto"/>
          </w:divBdr>
        </w:div>
      </w:divsChild>
    </w:div>
    <w:div w:id="259413692">
      <w:bodyDiv w:val="1"/>
      <w:marLeft w:val="0"/>
      <w:marRight w:val="0"/>
      <w:marTop w:val="0"/>
      <w:marBottom w:val="0"/>
      <w:divBdr>
        <w:top w:val="none" w:sz="0" w:space="0" w:color="auto"/>
        <w:left w:val="none" w:sz="0" w:space="0" w:color="auto"/>
        <w:bottom w:val="none" w:sz="0" w:space="0" w:color="auto"/>
        <w:right w:val="none" w:sz="0" w:space="0" w:color="auto"/>
      </w:divBdr>
      <w:divsChild>
        <w:div w:id="979724222">
          <w:marLeft w:val="0"/>
          <w:marRight w:val="0"/>
          <w:marTop w:val="0"/>
          <w:marBottom w:val="0"/>
          <w:divBdr>
            <w:top w:val="none" w:sz="0" w:space="0" w:color="auto"/>
            <w:left w:val="none" w:sz="0" w:space="0" w:color="auto"/>
            <w:bottom w:val="none" w:sz="0" w:space="0" w:color="auto"/>
            <w:right w:val="none" w:sz="0" w:space="0" w:color="auto"/>
          </w:divBdr>
          <w:divsChild>
            <w:div w:id="64527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39422">
      <w:bodyDiv w:val="1"/>
      <w:marLeft w:val="0"/>
      <w:marRight w:val="0"/>
      <w:marTop w:val="0"/>
      <w:marBottom w:val="0"/>
      <w:divBdr>
        <w:top w:val="none" w:sz="0" w:space="0" w:color="auto"/>
        <w:left w:val="none" w:sz="0" w:space="0" w:color="auto"/>
        <w:bottom w:val="none" w:sz="0" w:space="0" w:color="auto"/>
        <w:right w:val="none" w:sz="0" w:space="0" w:color="auto"/>
      </w:divBdr>
      <w:divsChild>
        <w:div w:id="198208266">
          <w:marLeft w:val="0"/>
          <w:marRight w:val="0"/>
          <w:marTop w:val="0"/>
          <w:marBottom w:val="0"/>
          <w:divBdr>
            <w:top w:val="none" w:sz="0" w:space="0" w:color="auto"/>
            <w:left w:val="none" w:sz="0" w:space="0" w:color="auto"/>
            <w:bottom w:val="none" w:sz="0" w:space="0" w:color="auto"/>
            <w:right w:val="none" w:sz="0" w:space="0" w:color="auto"/>
          </w:divBdr>
          <w:divsChild>
            <w:div w:id="12183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90614">
      <w:bodyDiv w:val="1"/>
      <w:marLeft w:val="0"/>
      <w:marRight w:val="0"/>
      <w:marTop w:val="0"/>
      <w:marBottom w:val="0"/>
      <w:divBdr>
        <w:top w:val="none" w:sz="0" w:space="0" w:color="auto"/>
        <w:left w:val="none" w:sz="0" w:space="0" w:color="auto"/>
        <w:bottom w:val="none" w:sz="0" w:space="0" w:color="auto"/>
        <w:right w:val="none" w:sz="0" w:space="0" w:color="auto"/>
      </w:divBdr>
      <w:divsChild>
        <w:div w:id="1539974794">
          <w:marLeft w:val="0"/>
          <w:marRight w:val="0"/>
          <w:marTop w:val="0"/>
          <w:marBottom w:val="0"/>
          <w:divBdr>
            <w:top w:val="none" w:sz="0" w:space="0" w:color="auto"/>
            <w:left w:val="none" w:sz="0" w:space="0" w:color="auto"/>
            <w:bottom w:val="none" w:sz="0" w:space="0" w:color="auto"/>
            <w:right w:val="none" w:sz="0" w:space="0" w:color="auto"/>
          </w:divBdr>
        </w:div>
        <w:div w:id="2125611378">
          <w:marLeft w:val="0"/>
          <w:marRight w:val="0"/>
          <w:marTop w:val="0"/>
          <w:marBottom w:val="0"/>
          <w:divBdr>
            <w:top w:val="none" w:sz="0" w:space="0" w:color="auto"/>
            <w:left w:val="none" w:sz="0" w:space="0" w:color="auto"/>
            <w:bottom w:val="none" w:sz="0" w:space="0" w:color="auto"/>
            <w:right w:val="none" w:sz="0" w:space="0" w:color="auto"/>
          </w:divBdr>
        </w:div>
        <w:div w:id="1573158323">
          <w:marLeft w:val="0"/>
          <w:marRight w:val="0"/>
          <w:marTop w:val="0"/>
          <w:marBottom w:val="0"/>
          <w:divBdr>
            <w:top w:val="none" w:sz="0" w:space="0" w:color="auto"/>
            <w:left w:val="none" w:sz="0" w:space="0" w:color="auto"/>
            <w:bottom w:val="none" w:sz="0" w:space="0" w:color="auto"/>
            <w:right w:val="none" w:sz="0" w:space="0" w:color="auto"/>
          </w:divBdr>
        </w:div>
        <w:div w:id="2043170580">
          <w:marLeft w:val="0"/>
          <w:marRight w:val="0"/>
          <w:marTop w:val="0"/>
          <w:marBottom w:val="0"/>
          <w:divBdr>
            <w:top w:val="none" w:sz="0" w:space="0" w:color="auto"/>
            <w:left w:val="none" w:sz="0" w:space="0" w:color="auto"/>
            <w:bottom w:val="none" w:sz="0" w:space="0" w:color="auto"/>
            <w:right w:val="none" w:sz="0" w:space="0" w:color="auto"/>
          </w:divBdr>
        </w:div>
        <w:div w:id="1267998772">
          <w:marLeft w:val="0"/>
          <w:marRight w:val="0"/>
          <w:marTop w:val="0"/>
          <w:marBottom w:val="0"/>
          <w:divBdr>
            <w:top w:val="none" w:sz="0" w:space="0" w:color="auto"/>
            <w:left w:val="none" w:sz="0" w:space="0" w:color="auto"/>
            <w:bottom w:val="none" w:sz="0" w:space="0" w:color="auto"/>
            <w:right w:val="none" w:sz="0" w:space="0" w:color="auto"/>
          </w:divBdr>
        </w:div>
        <w:div w:id="2140027601">
          <w:marLeft w:val="0"/>
          <w:marRight w:val="0"/>
          <w:marTop w:val="0"/>
          <w:marBottom w:val="0"/>
          <w:divBdr>
            <w:top w:val="none" w:sz="0" w:space="0" w:color="auto"/>
            <w:left w:val="none" w:sz="0" w:space="0" w:color="auto"/>
            <w:bottom w:val="none" w:sz="0" w:space="0" w:color="auto"/>
            <w:right w:val="none" w:sz="0" w:space="0" w:color="auto"/>
          </w:divBdr>
        </w:div>
        <w:div w:id="126120937">
          <w:marLeft w:val="0"/>
          <w:marRight w:val="0"/>
          <w:marTop w:val="0"/>
          <w:marBottom w:val="0"/>
          <w:divBdr>
            <w:top w:val="none" w:sz="0" w:space="0" w:color="auto"/>
            <w:left w:val="none" w:sz="0" w:space="0" w:color="auto"/>
            <w:bottom w:val="none" w:sz="0" w:space="0" w:color="auto"/>
            <w:right w:val="none" w:sz="0" w:space="0" w:color="auto"/>
          </w:divBdr>
        </w:div>
        <w:div w:id="1815221041">
          <w:marLeft w:val="0"/>
          <w:marRight w:val="0"/>
          <w:marTop w:val="0"/>
          <w:marBottom w:val="0"/>
          <w:divBdr>
            <w:top w:val="none" w:sz="0" w:space="0" w:color="auto"/>
            <w:left w:val="none" w:sz="0" w:space="0" w:color="auto"/>
            <w:bottom w:val="none" w:sz="0" w:space="0" w:color="auto"/>
            <w:right w:val="none" w:sz="0" w:space="0" w:color="auto"/>
          </w:divBdr>
        </w:div>
        <w:div w:id="1281228837">
          <w:marLeft w:val="0"/>
          <w:marRight w:val="0"/>
          <w:marTop w:val="0"/>
          <w:marBottom w:val="0"/>
          <w:divBdr>
            <w:top w:val="none" w:sz="0" w:space="0" w:color="auto"/>
            <w:left w:val="none" w:sz="0" w:space="0" w:color="auto"/>
            <w:bottom w:val="none" w:sz="0" w:space="0" w:color="auto"/>
            <w:right w:val="none" w:sz="0" w:space="0" w:color="auto"/>
          </w:divBdr>
        </w:div>
        <w:div w:id="456991697">
          <w:marLeft w:val="0"/>
          <w:marRight w:val="0"/>
          <w:marTop w:val="0"/>
          <w:marBottom w:val="0"/>
          <w:divBdr>
            <w:top w:val="none" w:sz="0" w:space="0" w:color="auto"/>
            <w:left w:val="none" w:sz="0" w:space="0" w:color="auto"/>
            <w:bottom w:val="none" w:sz="0" w:space="0" w:color="auto"/>
            <w:right w:val="none" w:sz="0" w:space="0" w:color="auto"/>
          </w:divBdr>
        </w:div>
        <w:div w:id="108621793">
          <w:marLeft w:val="0"/>
          <w:marRight w:val="0"/>
          <w:marTop w:val="0"/>
          <w:marBottom w:val="0"/>
          <w:divBdr>
            <w:top w:val="none" w:sz="0" w:space="0" w:color="auto"/>
            <w:left w:val="none" w:sz="0" w:space="0" w:color="auto"/>
            <w:bottom w:val="none" w:sz="0" w:space="0" w:color="auto"/>
            <w:right w:val="none" w:sz="0" w:space="0" w:color="auto"/>
          </w:divBdr>
          <w:divsChild>
            <w:div w:id="753740526">
              <w:marLeft w:val="0"/>
              <w:marRight w:val="0"/>
              <w:marTop w:val="0"/>
              <w:marBottom w:val="0"/>
              <w:divBdr>
                <w:top w:val="none" w:sz="0" w:space="0" w:color="auto"/>
                <w:left w:val="none" w:sz="0" w:space="0" w:color="auto"/>
                <w:bottom w:val="none" w:sz="0" w:space="0" w:color="auto"/>
                <w:right w:val="none" w:sz="0" w:space="0" w:color="auto"/>
              </w:divBdr>
            </w:div>
            <w:div w:id="1885823251">
              <w:marLeft w:val="0"/>
              <w:marRight w:val="0"/>
              <w:marTop w:val="0"/>
              <w:marBottom w:val="0"/>
              <w:divBdr>
                <w:top w:val="none" w:sz="0" w:space="0" w:color="auto"/>
                <w:left w:val="none" w:sz="0" w:space="0" w:color="auto"/>
                <w:bottom w:val="none" w:sz="0" w:space="0" w:color="auto"/>
                <w:right w:val="none" w:sz="0" w:space="0" w:color="auto"/>
              </w:divBdr>
            </w:div>
            <w:div w:id="72169603">
              <w:marLeft w:val="0"/>
              <w:marRight w:val="0"/>
              <w:marTop w:val="0"/>
              <w:marBottom w:val="0"/>
              <w:divBdr>
                <w:top w:val="none" w:sz="0" w:space="0" w:color="auto"/>
                <w:left w:val="none" w:sz="0" w:space="0" w:color="auto"/>
                <w:bottom w:val="none" w:sz="0" w:space="0" w:color="auto"/>
                <w:right w:val="none" w:sz="0" w:space="0" w:color="auto"/>
              </w:divBdr>
            </w:div>
          </w:divsChild>
        </w:div>
        <w:div w:id="621574214">
          <w:marLeft w:val="0"/>
          <w:marRight w:val="0"/>
          <w:marTop w:val="0"/>
          <w:marBottom w:val="0"/>
          <w:divBdr>
            <w:top w:val="none" w:sz="0" w:space="0" w:color="auto"/>
            <w:left w:val="none" w:sz="0" w:space="0" w:color="auto"/>
            <w:bottom w:val="none" w:sz="0" w:space="0" w:color="auto"/>
            <w:right w:val="none" w:sz="0" w:space="0" w:color="auto"/>
          </w:divBdr>
          <w:divsChild>
            <w:div w:id="2006978734">
              <w:marLeft w:val="0"/>
              <w:marRight w:val="0"/>
              <w:marTop w:val="0"/>
              <w:marBottom w:val="0"/>
              <w:divBdr>
                <w:top w:val="none" w:sz="0" w:space="0" w:color="auto"/>
                <w:left w:val="none" w:sz="0" w:space="0" w:color="auto"/>
                <w:bottom w:val="none" w:sz="0" w:space="0" w:color="auto"/>
                <w:right w:val="none" w:sz="0" w:space="0" w:color="auto"/>
              </w:divBdr>
            </w:div>
            <w:div w:id="1580410520">
              <w:marLeft w:val="0"/>
              <w:marRight w:val="0"/>
              <w:marTop w:val="0"/>
              <w:marBottom w:val="0"/>
              <w:divBdr>
                <w:top w:val="none" w:sz="0" w:space="0" w:color="auto"/>
                <w:left w:val="none" w:sz="0" w:space="0" w:color="auto"/>
                <w:bottom w:val="none" w:sz="0" w:space="0" w:color="auto"/>
                <w:right w:val="none" w:sz="0" w:space="0" w:color="auto"/>
              </w:divBdr>
            </w:div>
            <w:div w:id="911042918">
              <w:marLeft w:val="0"/>
              <w:marRight w:val="0"/>
              <w:marTop w:val="0"/>
              <w:marBottom w:val="0"/>
              <w:divBdr>
                <w:top w:val="none" w:sz="0" w:space="0" w:color="auto"/>
                <w:left w:val="none" w:sz="0" w:space="0" w:color="auto"/>
                <w:bottom w:val="none" w:sz="0" w:space="0" w:color="auto"/>
                <w:right w:val="none" w:sz="0" w:space="0" w:color="auto"/>
              </w:divBdr>
            </w:div>
            <w:div w:id="281158289">
              <w:marLeft w:val="0"/>
              <w:marRight w:val="0"/>
              <w:marTop w:val="0"/>
              <w:marBottom w:val="0"/>
              <w:divBdr>
                <w:top w:val="none" w:sz="0" w:space="0" w:color="auto"/>
                <w:left w:val="none" w:sz="0" w:space="0" w:color="auto"/>
                <w:bottom w:val="none" w:sz="0" w:space="0" w:color="auto"/>
                <w:right w:val="none" w:sz="0" w:space="0" w:color="auto"/>
              </w:divBdr>
            </w:div>
          </w:divsChild>
        </w:div>
        <w:div w:id="1328509579">
          <w:marLeft w:val="0"/>
          <w:marRight w:val="0"/>
          <w:marTop w:val="0"/>
          <w:marBottom w:val="0"/>
          <w:divBdr>
            <w:top w:val="none" w:sz="0" w:space="0" w:color="auto"/>
            <w:left w:val="none" w:sz="0" w:space="0" w:color="auto"/>
            <w:bottom w:val="none" w:sz="0" w:space="0" w:color="auto"/>
            <w:right w:val="none" w:sz="0" w:space="0" w:color="auto"/>
          </w:divBdr>
        </w:div>
        <w:div w:id="1918246851">
          <w:marLeft w:val="0"/>
          <w:marRight w:val="0"/>
          <w:marTop w:val="0"/>
          <w:marBottom w:val="0"/>
          <w:divBdr>
            <w:top w:val="none" w:sz="0" w:space="0" w:color="auto"/>
            <w:left w:val="none" w:sz="0" w:space="0" w:color="auto"/>
            <w:bottom w:val="none" w:sz="0" w:space="0" w:color="auto"/>
            <w:right w:val="none" w:sz="0" w:space="0" w:color="auto"/>
          </w:divBdr>
        </w:div>
        <w:div w:id="111559835">
          <w:marLeft w:val="0"/>
          <w:marRight w:val="0"/>
          <w:marTop w:val="0"/>
          <w:marBottom w:val="0"/>
          <w:divBdr>
            <w:top w:val="none" w:sz="0" w:space="0" w:color="auto"/>
            <w:left w:val="none" w:sz="0" w:space="0" w:color="auto"/>
            <w:bottom w:val="none" w:sz="0" w:space="0" w:color="auto"/>
            <w:right w:val="none" w:sz="0" w:space="0" w:color="auto"/>
          </w:divBdr>
        </w:div>
        <w:div w:id="205530100">
          <w:marLeft w:val="0"/>
          <w:marRight w:val="0"/>
          <w:marTop w:val="0"/>
          <w:marBottom w:val="0"/>
          <w:divBdr>
            <w:top w:val="none" w:sz="0" w:space="0" w:color="auto"/>
            <w:left w:val="none" w:sz="0" w:space="0" w:color="auto"/>
            <w:bottom w:val="none" w:sz="0" w:space="0" w:color="auto"/>
            <w:right w:val="none" w:sz="0" w:space="0" w:color="auto"/>
          </w:divBdr>
        </w:div>
        <w:div w:id="1753625229">
          <w:marLeft w:val="0"/>
          <w:marRight w:val="0"/>
          <w:marTop w:val="0"/>
          <w:marBottom w:val="0"/>
          <w:divBdr>
            <w:top w:val="none" w:sz="0" w:space="0" w:color="auto"/>
            <w:left w:val="none" w:sz="0" w:space="0" w:color="auto"/>
            <w:bottom w:val="none" w:sz="0" w:space="0" w:color="auto"/>
            <w:right w:val="none" w:sz="0" w:space="0" w:color="auto"/>
          </w:divBdr>
        </w:div>
        <w:div w:id="1429739697">
          <w:marLeft w:val="0"/>
          <w:marRight w:val="0"/>
          <w:marTop w:val="0"/>
          <w:marBottom w:val="0"/>
          <w:divBdr>
            <w:top w:val="none" w:sz="0" w:space="0" w:color="auto"/>
            <w:left w:val="none" w:sz="0" w:space="0" w:color="auto"/>
            <w:bottom w:val="none" w:sz="0" w:space="0" w:color="auto"/>
            <w:right w:val="none" w:sz="0" w:space="0" w:color="auto"/>
          </w:divBdr>
        </w:div>
        <w:div w:id="1515460927">
          <w:marLeft w:val="0"/>
          <w:marRight w:val="0"/>
          <w:marTop w:val="0"/>
          <w:marBottom w:val="0"/>
          <w:divBdr>
            <w:top w:val="none" w:sz="0" w:space="0" w:color="auto"/>
            <w:left w:val="none" w:sz="0" w:space="0" w:color="auto"/>
            <w:bottom w:val="none" w:sz="0" w:space="0" w:color="auto"/>
            <w:right w:val="none" w:sz="0" w:space="0" w:color="auto"/>
          </w:divBdr>
        </w:div>
        <w:div w:id="358825307">
          <w:marLeft w:val="0"/>
          <w:marRight w:val="0"/>
          <w:marTop w:val="0"/>
          <w:marBottom w:val="0"/>
          <w:divBdr>
            <w:top w:val="none" w:sz="0" w:space="0" w:color="auto"/>
            <w:left w:val="none" w:sz="0" w:space="0" w:color="auto"/>
            <w:bottom w:val="none" w:sz="0" w:space="0" w:color="auto"/>
            <w:right w:val="none" w:sz="0" w:space="0" w:color="auto"/>
          </w:divBdr>
        </w:div>
        <w:div w:id="1846363952">
          <w:marLeft w:val="0"/>
          <w:marRight w:val="0"/>
          <w:marTop w:val="0"/>
          <w:marBottom w:val="0"/>
          <w:divBdr>
            <w:top w:val="none" w:sz="0" w:space="0" w:color="auto"/>
            <w:left w:val="none" w:sz="0" w:space="0" w:color="auto"/>
            <w:bottom w:val="none" w:sz="0" w:space="0" w:color="auto"/>
            <w:right w:val="none" w:sz="0" w:space="0" w:color="auto"/>
          </w:divBdr>
        </w:div>
        <w:div w:id="385180821">
          <w:marLeft w:val="0"/>
          <w:marRight w:val="0"/>
          <w:marTop w:val="0"/>
          <w:marBottom w:val="0"/>
          <w:divBdr>
            <w:top w:val="none" w:sz="0" w:space="0" w:color="auto"/>
            <w:left w:val="none" w:sz="0" w:space="0" w:color="auto"/>
            <w:bottom w:val="none" w:sz="0" w:space="0" w:color="auto"/>
            <w:right w:val="none" w:sz="0" w:space="0" w:color="auto"/>
          </w:divBdr>
        </w:div>
        <w:div w:id="1400327417">
          <w:marLeft w:val="0"/>
          <w:marRight w:val="0"/>
          <w:marTop w:val="0"/>
          <w:marBottom w:val="0"/>
          <w:divBdr>
            <w:top w:val="none" w:sz="0" w:space="0" w:color="auto"/>
            <w:left w:val="none" w:sz="0" w:space="0" w:color="auto"/>
            <w:bottom w:val="none" w:sz="0" w:space="0" w:color="auto"/>
            <w:right w:val="none" w:sz="0" w:space="0" w:color="auto"/>
          </w:divBdr>
        </w:div>
        <w:div w:id="301469041">
          <w:marLeft w:val="0"/>
          <w:marRight w:val="0"/>
          <w:marTop w:val="0"/>
          <w:marBottom w:val="0"/>
          <w:divBdr>
            <w:top w:val="none" w:sz="0" w:space="0" w:color="auto"/>
            <w:left w:val="none" w:sz="0" w:space="0" w:color="auto"/>
            <w:bottom w:val="none" w:sz="0" w:space="0" w:color="auto"/>
            <w:right w:val="none" w:sz="0" w:space="0" w:color="auto"/>
          </w:divBdr>
        </w:div>
        <w:div w:id="912933879">
          <w:marLeft w:val="0"/>
          <w:marRight w:val="0"/>
          <w:marTop w:val="0"/>
          <w:marBottom w:val="0"/>
          <w:divBdr>
            <w:top w:val="none" w:sz="0" w:space="0" w:color="auto"/>
            <w:left w:val="none" w:sz="0" w:space="0" w:color="auto"/>
            <w:bottom w:val="none" w:sz="0" w:space="0" w:color="auto"/>
            <w:right w:val="none" w:sz="0" w:space="0" w:color="auto"/>
          </w:divBdr>
        </w:div>
        <w:div w:id="2025981220">
          <w:marLeft w:val="0"/>
          <w:marRight w:val="0"/>
          <w:marTop w:val="0"/>
          <w:marBottom w:val="0"/>
          <w:divBdr>
            <w:top w:val="none" w:sz="0" w:space="0" w:color="auto"/>
            <w:left w:val="none" w:sz="0" w:space="0" w:color="auto"/>
            <w:bottom w:val="none" w:sz="0" w:space="0" w:color="auto"/>
            <w:right w:val="none" w:sz="0" w:space="0" w:color="auto"/>
          </w:divBdr>
        </w:div>
        <w:div w:id="1066611526">
          <w:marLeft w:val="0"/>
          <w:marRight w:val="0"/>
          <w:marTop w:val="0"/>
          <w:marBottom w:val="0"/>
          <w:divBdr>
            <w:top w:val="none" w:sz="0" w:space="0" w:color="auto"/>
            <w:left w:val="none" w:sz="0" w:space="0" w:color="auto"/>
            <w:bottom w:val="none" w:sz="0" w:space="0" w:color="auto"/>
            <w:right w:val="none" w:sz="0" w:space="0" w:color="auto"/>
          </w:divBdr>
        </w:div>
        <w:div w:id="318578007">
          <w:marLeft w:val="0"/>
          <w:marRight w:val="0"/>
          <w:marTop w:val="0"/>
          <w:marBottom w:val="0"/>
          <w:divBdr>
            <w:top w:val="none" w:sz="0" w:space="0" w:color="auto"/>
            <w:left w:val="none" w:sz="0" w:space="0" w:color="auto"/>
            <w:bottom w:val="none" w:sz="0" w:space="0" w:color="auto"/>
            <w:right w:val="none" w:sz="0" w:space="0" w:color="auto"/>
          </w:divBdr>
        </w:div>
        <w:div w:id="733090882">
          <w:marLeft w:val="0"/>
          <w:marRight w:val="0"/>
          <w:marTop w:val="0"/>
          <w:marBottom w:val="0"/>
          <w:divBdr>
            <w:top w:val="none" w:sz="0" w:space="0" w:color="auto"/>
            <w:left w:val="none" w:sz="0" w:space="0" w:color="auto"/>
            <w:bottom w:val="none" w:sz="0" w:space="0" w:color="auto"/>
            <w:right w:val="none" w:sz="0" w:space="0" w:color="auto"/>
          </w:divBdr>
        </w:div>
        <w:div w:id="1133209238">
          <w:marLeft w:val="0"/>
          <w:marRight w:val="0"/>
          <w:marTop w:val="0"/>
          <w:marBottom w:val="0"/>
          <w:divBdr>
            <w:top w:val="none" w:sz="0" w:space="0" w:color="auto"/>
            <w:left w:val="none" w:sz="0" w:space="0" w:color="auto"/>
            <w:bottom w:val="none" w:sz="0" w:space="0" w:color="auto"/>
            <w:right w:val="none" w:sz="0" w:space="0" w:color="auto"/>
          </w:divBdr>
        </w:div>
      </w:divsChild>
    </w:div>
    <w:div w:id="774637555">
      <w:bodyDiv w:val="1"/>
      <w:marLeft w:val="0"/>
      <w:marRight w:val="0"/>
      <w:marTop w:val="0"/>
      <w:marBottom w:val="0"/>
      <w:divBdr>
        <w:top w:val="none" w:sz="0" w:space="0" w:color="auto"/>
        <w:left w:val="none" w:sz="0" w:space="0" w:color="auto"/>
        <w:bottom w:val="none" w:sz="0" w:space="0" w:color="auto"/>
        <w:right w:val="none" w:sz="0" w:space="0" w:color="auto"/>
      </w:divBdr>
      <w:divsChild>
        <w:div w:id="2135562089">
          <w:marLeft w:val="300"/>
          <w:marRight w:val="0"/>
          <w:marTop w:val="0"/>
          <w:marBottom w:val="300"/>
          <w:divBdr>
            <w:top w:val="none" w:sz="0" w:space="0" w:color="auto"/>
            <w:left w:val="none" w:sz="0" w:space="0" w:color="auto"/>
            <w:bottom w:val="none" w:sz="0" w:space="0" w:color="auto"/>
            <w:right w:val="none" w:sz="0" w:space="0" w:color="auto"/>
          </w:divBdr>
          <w:divsChild>
            <w:div w:id="1025522091">
              <w:marLeft w:val="0"/>
              <w:marRight w:val="0"/>
              <w:marTop w:val="0"/>
              <w:marBottom w:val="0"/>
              <w:divBdr>
                <w:top w:val="single" w:sz="12" w:space="8" w:color="CCCCCC"/>
                <w:left w:val="none" w:sz="0" w:space="0" w:color="auto"/>
                <w:bottom w:val="single" w:sz="12" w:space="8" w:color="CCCCCC"/>
                <w:right w:val="none" w:sz="0" w:space="0" w:color="auto"/>
              </w:divBdr>
            </w:div>
          </w:divsChild>
        </w:div>
      </w:divsChild>
    </w:div>
    <w:div w:id="923299634">
      <w:bodyDiv w:val="1"/>
      <w:marLeft w:val="0"/>
      <w:marRight w:val="0"/>
      <w:marTop w:val="0"/>
      <w:marBottom w:val="0"/>
      <w:divBdr>
        <w:top w:val="none" w:sz="0" w:space="0" w:color="auto"/>
        <w:left w:val="none" w:sz="0" w:space="0" w:color="auto"/>
        <w:bottom w:val="none" w:sz="0" w:space="0" w:color="auto"/>
        <w:right w:val="none" w:sz="0" w:space="0" w:color="auto"/>
      </w:divBdr>
      <w:divsChild>
        <w:div w:id="640892653">
          <w:marLeft w:val="0"/>
          <w:marRight w:val="0"/>
          <w:marTop w:val="0"/>
          <w:marBottom w:val="0"/>
          <w:divBdr>
            <w:top w:val="none" w:sz="0" w:space="0" w:color="auto"/>
            <w:left w:val="none" w:sz="0" w:space="0" w:color="auto"/>
            <w:bottom w:val="none" w:sz="0" w:space="0" w:color="auto"/>
            <w:right w:val="none" w:sz="0" w:space="0" w:color="auto"/>
          </w:divBdr>
          <w:divsChild>
            <w:div w:id="142434137">
              <w:marLeft w:val="0"/>
              <w:marRight w:val="0"/>
              <w:marTop w:val="0"/>
              <w:marBottom w:val="240"/>
              <w:divBdr>
                <w:top w:val="none" w:sz="0" w:space="0" w:color="auto"/>
                <w:left w:val="none" w:sz="0" w:space="0" w:color="auto"/>
                <w:bottom w:val="none" w:sz="0" w:space="0" w:color="auto"/>
                <w:right w:val="none" w:sz="0" w:space="0" w:color="auto"/>
              </w:divBdr>
            </w:div>
            <w:div w:id="1788694557">
              <w:marLeft w:val="0"/>
              <w:marRight w:val="0"/>
              <w:marTop w:val="0"/>
              <w:marBottom w:val="240"/>
              <w:divBdr>
                <w:top w:val="none" w:sz="0" w:space="0" w:color="auto"/>
                <w:left w:val="none" w:sz="0" w:space="0" w:color="auto"/>
                <w:bottom w:val="none" w:sz="0" w:space="0" w:color="auto"/>
                <w:right w:val="none" w:sz="0" w:space="0" w:color="auto"/>
              </w:divBdr>
            </w:div>
            <w:div w:id="202597524">
              <w:marLeft w:val="0"/>
              <w:marRight w:val="0"/>
              <w:marTop w:val="0"/>
              <w:marBottom w:val="240"/>
              <w:divBdr>
                <w:top w:val="none" w:sz="0" w:space="0" w:color="auto"/>
                <w:left w:val="none" w:sz="0" w:space="0" w:color="auto"/>
                <w:bottom w:val="none" w:sz="0" w:space="0" w:color="auto"/>
                <w:right w:val="none" w:sz="0" w:space="0" w:color="auto"/>
              </w:divBdr>
            </w:div>
            <w:div w:id="948123056">
              <w:marLeft w:val="0"/>
              <w:marRight w:val="0"/>
              <w:marTop w:val="0"/>
              <w:marBottom w:val="240"/>
              <w:divBdr>
                <w:top w:val="none" w:sz="0" w:space="0" w:color="auto"/>
                <w:left w:val="none" w:sz="0" w:space="0" w:color="auto"/>
                <w:bottom w:val="none" w:sz="0" w:space="0" w:color="auto"/>
                <w:right w:val="none" w:sz="0" w:space="0" w:color="auto"/>
              </w:divBdr>
            </w:div>
            <w:div w:id="1131436960">
              <w:marLeft w:val="0"/>
              <w:marRight w:val="0"/>
              <w:marTop w:val="0"/>
              <w:marBottom w:val="240"/>
              <w:divBdr>
                <w:top w:val="none" w:sz="0" w:space="0" w:color="auto"/>
                <w:left w:val="none" w:sz="0" w:space="0" w:color="auto"/>
                <w:bottom w:val="none" w:sz="0" w:space="0" w:color="auto"/>
                <w:right w:val="none" w:sz="0" w:space="0" w:color="auto"/>
              </w:divBdr>
            </w:div>
            <w:div w:id="468673604">
              <w:marLeft w:val="0"/>
              <w:marRight w:val="0"/>
              <w:marTop w:val="0"/>
              <w:marBottom w:val="240"/>
              <w:divBdr>
                <w:top w:val="none" w:sz="0" w:space="0" w:color="auto"/>
                <w:left w:val="none" w:sz="0" w:space="0" w:color="auto"/>
                <w:bottom w:val="none" w:sz="0" w:space="0" w:color="auto"/>
                <w:right w:val="none" w:sz="0" w:space="0" w:color="auto"/>
              </w:divBdr>
            </w:div>
            <w:div w:id="838889726">
              <w:marLeft w:val="0"/>
              <w:marRight w:val="0"/>
              <w:marTop w:val="0"/>
              <w:marBottom w:val="240"/>
              <w:divBdr>
                <w:top w:val="none" w:sz="0" w:space="0" w:color="auto"/>
                <w:left w:val="none" w:sz="0" w:space="0" w:color="auto"/>
                <w:bottom w:val="none" w:sz="0" w:space="0" w:color="auto"/>
                <w:right w:val="none" w:sz="0" w:space="0" w:color="auto"/>
              </w:divBdr>
            </w:div>
            <w:div w:id="1620143013">
              <w:marLeft w:val="0"/>
              <w:marRight w:val="0"/>
              <w:marTop w:val="0"/>
              <w:marBottom w:val="240"/>
              <w:divBdr>
                <w:top w:val="none" w:sz="0" w:space="0" w:color="auto"/>
                <w:left w:val="none" w:sz="0" w:space="0" w:color="auto"/>
                <w:bottom w:val="none" w:sz="0" w:space="0" w:color="auto"/>
                <w:right w:val="none" w:sz="0" w:space="0" w:color="auto"/>
              </w:divBdr>
            </w:div>
            <w:div w:id="1050107297">
              <w:marLeft w:val="0"/>
              <w:marRight w:val="0"/>
              <w:marTop w:val="0"/>
              <w:marBottom w:val="240"/>
              <w:divBdr>
                <w:top w:val="none" w:sz="0" w:space="0" w:color="auto"/>
                <w:left w:val="none" w:sz="0" w:space="0" w:color="auto"/>
                <w:bottom w:val="none" w:sz="0" w:space="0" w:color="auto"/>
                <w:right w:val="none" w:sz="0" w:space="0" w:color="auto"/>
              </w:divBdr>
            </w:div>
            <w:div w:id="2137289271">
              <w:marLeft w:val="0"/>
              <w:marRight w:val="0"/>
              <w:marTop w:val="0"/>
              <w:marBottom w:val="240"/>
              <w:divBdr>
                <w:top w:val="none" w:sz="0" w:space="0" w:color="auto"/>
                <w:left w:val="none" w:sz="0" w:space="0" w:color="auto"/>
                <w:bottom w:val="none" w:sz="0" w:space="0" w:color="auto"/>
                <w:right w:val="none" w:sz="0" w:space="0" w:color="auto"/>
              </w:divBdr>
            </w:div>
            <w:div w:id="1502695429">
              <w:marLeft w:val="0"/>
              <w:marRight w:val="0"/>
              <w:marTop w:val="0"/>
              <w:marBottom w:val="240"/>
              <w:divBdr>
                <w:top w:val="none" w:sz="0" w:space="0" w:color="auto"/>
                <w:left w:val="none" w:sz="0" w:space="0" w:color="auto"/>
                <w:bottom w:val="none" w:sz="0" w:space="0" w:color="auto"/>
                <w:right w:val="none" w:sz="0" w:space="0" w:color="auto"/>
              </w:divBdr>
            </w:div>
            <w:div w:id="1740325557">
              <w:marLeft w:val="0"/>
              <w:marRight w:val="0"/>
              <w:marTop w:val="0"/>
              <w:marBottom w:val="240"/>
              <w:divBdr>
                <w:top w:val="none" w:sz="0" w:space="0" w:color="auto"/>
                <w:left w:val="none" w:sz="0" w:space="0" w:color="auto"/>
                <w:bottom w:val="none" w:sz="0" w:space="0" w:color="auto"/>
                <w:right w:val="none" w:sz="0" w:space="0" w:color="auto"/>
              </w:divBdr>
            </w:div>
            <w:div w:id="1207715732">
              <w:marLeft w:val="0"/>
              <w:marRight w:val="0"/>
              <w:marTop w:val="0"/>
              <w:marBottom w:val="240"/>
              <w:divBdr>
                <w:top w:val="none" w:sz="0" w:space="0" w:color="auto"/>
                <w:left w:val="none" w:sz="0" w:space="0" w:color="auto"/>
                <w:bottom w:val="none" w:sz="0" w:space="0" w:color="auto"/>
                <w:right w:val="none" w:sz="0" w:space="0" w:color="auto"/>
              </w:divBdr>
            </w:div>
            <w:div w:id="172914688">
              <w:marLeft w:val="0"/>
              <w:marRight w:val="0"/>
              <w:marTop w:val="0"/>
              <w:marBottom w:val="240"/>
              <w:divBdr>
                <w:top w:val="none" w:sz="0" w:space="0" w:color="auto"/>
                <w:left w:val="none" w:sz="0" w:space="0" w:color="auto"/>
                <w:bottom w:val="none" w:sz="0" w:space="0" w:color="auto"/>
                <w:right w:val="none" w:sz="0" w:space="0" w:color="auto"/>
              </w:divBdr>
            </w:div>
            <w:div w:id="1377074865">
              <w:marLeft w:val="0"/>
              <w:marRight w:val="0"/>
              <w:marTop w:val="0"/>
              <w:marBottom w:val="240"/>
              <w:divBdr>
                <w:top w:val="none" w:sz="0" w:space="0" w:color="auto"/>
                <w:left w:val="none" w:sz="0" w:space="0" w:color="auto"/>
                <w:bottom w:val="none" w:sz="0" w:space="0" w:color="auto"/>
                <w:right w:val="none" w:sz="0" w:space="0" w:color="auto"/>
              </w:divBdr>
            </w:div>
            <w:div w:id="2037000061">
              <w:marLeft w:val="0"/>
              <w:marRight w:val="0"/>
              <w:marTop w:val="0"/>
              <w:marBottom w:val="240"/>
              <w:divBdr>
                <w:top w:val="none" w:sz="0" w:space="0" w:color="auto"/>
                <w:left w:val="none" w:sz="0" w:space="0" w:color="auto"/>
                <w:bottom w:val="none" w:sz="0" w:space="0" w:color="auto"/>
                <w:right w:val="none" w:sz="0" w:space="0" w:color="auto"/>
              </w:divBdr>
            </w:div>
            <w:div w:id="1756707832">
              <w:marLeft w:val="0"/>
              <w:marRight w:val="0"/>
              <w:marTop w:val="0"/>
              <w:marBottom w:val="240"/>
              <w:divBdr>
                <w:top w:val="none" w:sz="0" w:space="0" w:color="auto"/>
                <w:left w:val="none" w:sz="0" w:space="0" w:color="auto"/>
                <w:bottom w:val="none" w:sz="0" w:space="0" w:color="auto"/>
                <w:right w:val="none" w:sz="0" w:space="0" w:color="auto"/>
              </w:divBdr>
            </w:div>
            <w:div w:id="986325341">
              <w:marLeft w:val="0"/>
              <w:marRight w:val="0"/>
              <w:marTop w:val="0"/>
              <w:marBottom w:val="240"/>
              <w:divBdr>
                <w:top w:val="none" w:sz="0" w:space="0" w:color="auto"/>
                <w:left w:val="none" w:sz="0" w:space="0" w:color="auto"/>
                <w:bottom w:val="none" w:sz="0" w:space="0" w:color="auto"/>
                <w:right w:val="none" w:sz="0" w:space="0" w:color="auto"/>
              </w:divBdr>
            </w:div>
            <w:div w:id="2425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180129">
      <w:bodyDiv w:val="1"/>
      <w:marLeft w:val="0"/>
      <w:marRight w:val="0"/>
      <w:marTop w:val="0"/>
      <w:marBottom w:val="0"/>
      <w:divBdr>
        <w:top w:val="none" w:sz="0" w:space="0" w:color="auto"/>
        <w:left w:val="none" w:sz="0" w:space="0" w:color="auto"/>
        <w:bottom w:val="none" w:sz="0" w:space="0" w:color="auto"/>
        <w:right w:val="none" w:sz="0" w:space="0" w:color="auto"/>
      </w:divBdr>
      <w:divsChild>
        <w:div w:id="152962783">
          <w:marLeft w:val="0"/>
          <w:marRight w:val="0"/>
          <w:marTop w:val="0"/>
          <w:marBottom w:val="0"/>
          <w:divBdr>
            <w:top w:val="none" w:sz="0" w:space="0" w:color="auto"/>
            <w:left w:val="none" w:sz="0" w:space="0" w:color="auto"/>
            <w:bottom w:val="none" w:sz="0" w:space="0" w:color="auto"/>
            <w:right w:val="none" w:sz="0" w:space="0" w:color="auto"/>
          </w:divBdr>
        </w:div>
        <w:div w:id="573708638">
          <w:marLeft w:val="0"/>
          <w:marRight w:val="0"/>
          <w:marTop w:val="0"/>
          <w:marBottom w:val="0"/>
          <w:divBdr>
            <w:top w:val="none" w:sz="0" w:space="0" w:color="auto"/>
            <w:left w:val="none" w:sz="0" w:space="0" w:color="auto"/>
            <w:bottom w:val="none" w:sz="0" w:space="0" w:color="auto"/>
            <w:right w:val="none" w:sz="0" w:space="0" w:color="auto"/>
          </w:divBdr>
        </w:div>
        <w:div w:id="839196841">
          <w:marLeft w:val="0"/>
          <w:marRight w:val="0"/>
          <w:marTop w:val="0"/>
          <w:marBottom w:val="0"/>
          <w:divBdr>
            <w:top w:val="none" w:sz="0" w:space="0" w:color="auto"/>
            <w:left w:val="none" w:sz="0" w:space="0" w:color="auto"/>
            <w:bottom w:val="none" w:sz="0" w:space="0" w:color="auto"/>
            <w:right w:val="none" w:sz="0" w:space="0" w:color="auto"/>
          </w:divBdr>
        </w:div>
        <w:div w:id="2054621062">
          <w:marLeft w:val="0"/>
          <w:marRight w:val="0"/>
          <w:marTop w:val="0"/>
          <w:marBottom w:val="0"/>
          <w:divBdr>
            <w:top w:val="none" w:sz="0" w:space="0" w:color="auto"/>
            <w:left w:val="none" w:sz="0" w:space="0" w:color="auto"/>
            <w:bottom w:val="none" w:sz="0" w:space="0" w:color="auto"/>
            <w:right w:val="none" w:sz="0" w:space="0" w:color="auto"/>
          </w:divBdr>
        </w:div>
        <w:div w:id="559747550">
          <w:marLeft w:val="0"/>
          <w:marRight w:val="0"/>
          <w:marTop w:val="0"/>
          <w:marBottom w:val="0"/>
          <w:divBdr>
            <w:top w:val="none" w:sz="0" w:space="0" w:color="auto"/>
            <w:left w:val="none" w:sz="0" w:space="0" w:color="auto"/>
            <w:bottom w:val="none" w:sz="0" w:space="0" w:color="auto"/>
            <w:right w:val="none" w:sz="0" w:space="0" w:color="auto"/>
          </w:divBdr>
        </w:div>
        <w:div w:id="68383311">
          <w:marLeft w:val="0"/>
          <w:marRight w:val="0"/>
          <w:marTop w:val="0"/>
          <w:marBottom w:val="0"/>
          <w:divBdr>
            <w:top w:val="none" w:sz="0" w:space="0" w:color="auto"/>
            <w:left w:val="none" w:sz="0" w:space="0" w:color="auto"/>
            <w:bottom w:val="none" w:sz="0" w:space="0" w:color="auto"/>
            <w:right w:val="none" w:sz="0" w:space="0" w:color="auto"/>
          </w:divBdr>
        </w:div>
        <w:div w:id="1471441699">
          <w:marLeft w:val="0"/>
          <w:marRight w:val="0"/>
          <w:marTop w:val="0"/>
          <w:marBottom w:val="0"/>
          <w:divBdr>
            <w:top w:val="none" w:sz="0" w:space="0" w:color="auto"/>
            <w:left w:val="none" w:sz="0" w:space="0" w:color="auto"/>
            <w:bottom w:val="none" w:sz="0" w:space="0" w:color="auto"/>
            <w:right w:val="none" w:sz="0" w:space="0" w:color="auto"/>
          </w:divBdr>
        </w:div>
        <w:div w:id="1311787113">
          <w:marLeft w:val="0"/>
          <w:marRight w:val="0"/>
          <w:marTop w:val="0"/>
          <w:marBottom w:val="0"/>
          <w:divBdr>
            <w:top w:val="none" w:sz="0" w:space="0" w:color="auto"/>
            <w:left w:val="none" w:sz="0" w:space="0" w:color="auto"/>
            <w:bottom w:val="none" w:sz="0" w:space="0" w:color="auto"/>
            <w:right w:val="none" w:sz="0" w:space="0" w:color="auto"/>
          </w:divBdr>
        </w:div>
        <w:div w:id="98455887">
          <w:marLeft w:val="0"/>
          <w:marRight w:val="0"/>
          <w:marTop w:val="0"/>
          <w:marBottom w:val="0"/>
          <w:divBdr>
            <w:top w:val="none" w:sz="0" w:space="0" w:color="auto"/>
            <w:left w:val="none" w:sz="0" w:space="0" w:color="auto"/>
            <w:bottom w:val="none" w:sz="0" w:space="0" w:color="auto"/>
            <w:right w:val="none" w:sz="0" w:space="0" w:color="auto"/>
          </w:divBdr>
        </w:div>
        <w:div w:id="1763800725">
          <w:marLeft w:val="0"/>
          <w:marRight w:val="0"/>
          <w:marTop w:val="0"/>
          <w:marBottom w:val="0"/>
          <w:divBdr>
            <w:top w:val="none" w:sz="0" w:space="0" w:color="auto"/>
            <w:left w:val="none" w:sz="0" w:space="0" w:color="auto"/>
            <w:bottom w:val="none" w:sz="0" w:space="0" w:color="auto"/>
            <w:right w:val="none" w:sz="0" w:space="0" w:color="auto"/>
          </w:divBdr>
        </w:div>
        <w:div w:id="1806434605">
          <w:marLeft w:val="0"/>
          <w:marRight w:val="0"/>
          <w:marTop w:val="0"/>
          <w:marBottom w:val="0"/>
          <w:divBdr>
            <w:top w:val="none" w:sz="0" w:space="0" w:color="auto"/>
            <w:left w:val="none" w:sz="0" w:space="0" w:color="auto"/>
            <w:bottom w:val="none" w:sz="0" w:space="0" w:color="auto"/>
            <w:right w:val="none" w:sz="0" w:space="0" w:color="auto"/>
          </w:divBdr>
          <w:divsChild>
            <w:div w:id="1574461977">
              <w:marLeft w:val="0"/>
              <w:marRight w:val="0"/>
              <w:marTop w:val="0"/>
              <w:marBottom w:val="0"/>
              <w:divBdr>
                <w:top w:val="none" w:sz="0" w:space="0" w:color="auto"/>
                <w:left w:val="none" w:sz="0" w:space="0" w:color="auto"/>
                <w:bottom w:val="none" w:sz="0" w:space="0" w:color="auto"/>
                <w:right w:val="none" w:sz="0" w:space="0" w:color="auto"/>
              </w:divBdr>
            </w:div>
            <w:div w:id="265313525">
              <w:marLeft w:val="0"/>
              <w:marRight w:val="0"/>
              <w:marTop w:val="0"/>
              <w:marBottom w:val="0"/>
              <w:divBdr>
                <w:top w:val="none" w:sz="0" w:space="0" w:color="auto"/>
                <w:left w:val="none" w:sz="0" w:space="0" w:color="auto"/>
                <w:bottom w:val="none" w:sz="0" w:space="0" w:color="auto"/>
                <w:right w:val="none" w:sz="0" w:space="0" w:color="auto"/>
              </w:divBdr>
            </w:div>
            <w:div w:id="867790678">
              <w:marLeft w:val="0"/>
              <w:marRight w:val="0"/>
              <w:marTop w:val="0"/>
              <w:marBottom w:val="0"/>
              <w:divBdr>
                <w:top w:val="none" w:sz="0" w:space="0" w:color="auto"/>
                <w:left w:val="none" w:sz="0" w:space="0" w:color="auto"/>
                <w:bottom w:val="none" w:sz="0" w:space="0" w:color="auto"/>
                <w:right w:val="none" w:sz="0" w:space="0" w:color="auto"/>
              </w:divBdr>
            </w:div>
          </w:divsChild>
        </w:div>
        <w:div w:id="929317937">
          <w:marLeft w:val="0"/>
          <w:marRight w:val="0"/>
          <w:marTop w:val="0"/>
          <w:marBottom w:val="0"/>
          <w:divBdr>
            <w:top w:val="none" w:sz="0" w:space="0" w:color="auto"/>
            <w:left w:val="none" w:sz="0" w:space="0" w:color="auto"/>
            <w:bottom w:val="none" w:sz="0" w:space="0" w:color="auto"/>
            <w:right w:val="none" w:sz="0" w:space="0" w:color="auto"/>
          </w:divBdr>
          <w:divsChild>
            <w:div w:id="1821771921">
              <w:marLeft w:val="0"/>
              <w:marRight w:val="0"/>
              <w:marTop w:val="0"/>
              <w:marBottom w:val="0"/>
              <w:divBdr>
                <w:top w:val="none" w:sz="0" w:space="0" w:color="auto"/>
                <w:left w:val="none" w:sz="0" w:space="0" w:color="auto"/>
                <w:bottom w:val="none" w:sz="0" w:space="0" w:color="auto"/>
                <w:right w:val="none" w:sz="0" w:space="0" w:color="auto"/>
              </w:divBdr>
            </w:div>
            <w:div w:id="1003584455">
              <w:marLeft w:val="0"/>
              <w:marRight w:val="0"/>
              <w:marTop w:val="0"/>
              <w:marBottom w:val="0"/>
              <w:divBdr>
                <w:top w:val="none" w:sz="0" w:space="0" w:color="auto"/>
                <w:left w:val="none" w:sz="0" w:space="0" w:color="auto"/>
                <w:bottom w:val="none" w:sz="0" w:space="0" w:color="auto"/>
                <w:right w:val="none" w:sz="0" w:space="0" w:color="auto"/>
              </w:divBdr>
            </w:div>
            <w:div w:id="600259180">
              <w:marLeft w:val="0"/>
              <w:marRight w:val="0"/>
              <w:marTop w:val="0"/>
              <w:marBottom w:val="0"/>
              <w:divBdr>
                <w:top w:val="none" w:sz="0" w:space="0" w:color="auto"/>
                <w:left w:val="none" w:sz="0" w:space="0" w:color="auto"/>
                <w:bottom w:val="none" w:sz="0" w:space="0" w:color="auto"/>
                <w:right w:val="none" w:sz="0" w:space="0" w:color="auto"/>
              </w:divBdr>
            </w:div>
            <w:div w:id="1420055663">
              <w:marLeft w:val="0"/>
              <w:marRight w:val="0"/>
              <w:marTop w:val="0"/>
              <w:marBottom w:val="0"/>
              <w:divBdr>
                <w:top w:val="none" w:sz="0" w:space="0" w:color="auto"/>
                <w:left w:val="none" w:sz="0" w:space="0" w:color="auto"/>
                <w:bottom w:val="none" w:sz="0" w:space="0" w:color="auto"/>
                <w:right w:val="none" w:sz="0" w:space="0" w:color="auto"/>
              </w:divBdr>
            </w:div>
          </w:divsChild>
        </w:div>
        <w:div w:id="420613229">
          <w:marLeft w:val="0"/>
          <w:marRight w:val="0"/>
          <w:marTop w:val="0"/>
          <w:marBottom w:val="0"/>
          <w:divBdr>
            <w:top w:val="none" w:sz="0" w:space="0" w:color="auto"/>
            <w:left w:val="none" w:sz="0" w:space="0" w:color="auto"/>
            <w:bottom w:val="none" w:sz="0" w:space="0" w:color="auto"/>
            <w:right w:val="none" w:sz="0" w:space="0" w:color="auto"/>
          </w:divBdr>
        </w:div>
        <w:div w:id="910846753">
          <w:marLeft w:val="0"/>
          <w:marRight w:val="0"/>
          <w:marTop w:val="0"/>
          <w:marBottom w:val="0"/>
          <w:divBdr>
            <w:top w:val="none" w:sz="0" w:space="0" w:color="auto"/>
            <w:left w:val="none" w:sz="0" w:space="0" w:color="auto"/>
            <w:bottom w:val="none" w:sz="0" w:space="0" w:color="auto"/>
            <w:right w:val="none" w:sz="0" w:space="0" w:color="auto"/>
          </w:divBdr>
        </w:div>
        <w:div w:id="1884322212">
          <w:marLeft w:val="0"/>
          <w:marRight w:val="0"/>
          <w:marTop w:val="0"/>
          <w:marBottom w:val="0"/>
          <w:divBdr>
            <w:top w:val="none" w:sz="0" w:space="0" w:color="auto"/>
            <w:left w:val="none" w:sz="0" w:space="0" w:color="auto"/>
            <w:bottom w:val="none" w:sz="0" w:space="0" w:color="auto"/>
            <w:right w:val="none" w:sz="0" w:space="0" w:color="auto"/>
          </w:divBdr>
        </w:div>
        <w:div w:id="611088506">
          <w:marLeft w:val="0"/>
          <w:marRight w:val="0"/>
          <w:marTop w:val="0"/>
          <w:marBottom w:val="0"/>
          <w:divBdr>
            <w:top w:val="none" w:sz="0" w:space="0" w:color="auto"/>
            <w:left w:val="none" w:sz="0" w:space="0" w:color="auto"/>
            <w:bottom w:val="none" w:sz="0" w:space="0" w:color="auto"/>
            <w:right w:val="none" w:sz="0" w:space="0" w:color="auto"/>
          </w:divBdr>
        </w:div>
        <w:div w:id="281232529">
          <w:marLeft w:val="0"/>
          <w:marRight w:val="0"/>
          <w:marTop w:val="0"/>
          <w:marBottom w:val="0"/>
          <w:divBdr>
            <w:top w:val="none" w:sz="0" w:space="0" w:color="auto"/>
            <w:left w:val="none" w:sz="0" w:space="0" w:color="auto"/>
            <w:bottom w:val="none" w:sz="0" w:space="0" w:color="auto"/>
            <w:right w:val="none" w:sz="0" w:space="0" w:color="auto"/>
          </w:divBdr>
        </w:div>
        <w:div w:id="303435569">
          <w:marLeft w:val="0"/>
          <w:marRight w:val="0"/>
          <w:marTop w:val="0"/>
          <w:marBottom w:val="0"/>
          <w:divBdr>
            <w:top w:val="none" w:sz="0" w:space="0" w:color="auto"/>
            <w:left w:val="none" w:sz="0" w:space="0" w:color="auto"/>
            <w:bottom w:val="none" w:sz="0" w:space="0" w:color="auto"/>
            <w:right w:val="none" w:sz="0" w:space="0" w:color="auto"/>
          </w:divBdr>
        </w:div>
        <w:div w:id="1548833571">
          <w:marLeft w:val="0"/>
          <w:marRight w:val="0"/>
          <w:marTop w:val="0"/>
          <w:marBottom w:val="0"/>
          <w:divBdr>
            <w:top w:val="none" w:sz="0" w:space="0" w:color="auto"/>
            <w:left w:val="none" w:sz="0" w:space="0" w:color="auto"/>
            <w:bottom w:val="none" w:sz="0" w:space="0" w:color="auto"/>
            <w:right w:val="none" w:sz="0" w:space="0" w:color="auto"/>
          </w:divBdr>
        </w:div>
        <w:div w:id="2040037262">
          <w:marLeft w:val="0"/>
          <w:marRight w:val="0"/>
          <w:marTop w:val="0"/>
          <w:marBottom w:val="0"/>
          <w:divBdr>
            <w:top w:val="none" w:sz="0" w:space="0" w:color="auto"/>
            <w:left w:val="none" w:sz="0" w:space="0" w:color="auto"/>
            <w:bottom w:val="none" w:sz="0" w:space="0" w:color="auto"/>
            <w:right w:val="none" w:sz="0" w:space="0" w:color="auto"/>
          </w:divBdr>
        </w:div>
        <w:div w:id="321587541">
          <w:marLeft w:val="0"/>
          <w:marRight w:val="0"/>
          <w:marTop w:val="0"/>
          <w:marBottom w:val="0"/>
          <w:divBdr>
            <w:top w:val="none" w:sz="0" w:space="0" w:color="auto"/>
            <w:left w:val="none" w:sz="0" w:space="0" w:color="auto"/>
            <w:bottom w:val="none" w:sz="0" w:space="0" w:color="auto"/>
            <w:right w:val="none" w:sz="0" w:space="0" w:color="auto"/>
          </w:divBdr>
        </w:div>
        <w:div w:id="511648271">
          <w:marLeft w:val="0"/>
          <w:marRight w:val="0"/>
          <w:marTop w:val="0"/>
          <w:marBottom w:val="0"/>
          <w:divBdr>
            <w:top w:val="none" w:sz="0" w:space="0" w:color="auto"/>
            <w:left w:val="none" w:sz="0" w:space="0" w:color="auto"/>
            <w:bottom w:val="none" w:sz="0" w:space="0" w:color="auto"/>
            <w:right w:val="none" w:sz="0" w:space="0" w:color="auto"/>
          </w:divBdr>
        </w:div>
        <w:div w:id="716515477">
          <w:marLeft w:val="0"/>
          <w:marRight w:val="0"/>
          <w:marTop w:val="0"/>
          <w:marBottom w:val="0"/>
          <w:divBdr>
            <w:top w:val="none" w:sz="0" w:space="0" w:color="auto"/>
            <w:left w:val="none" w:sz="0" w:space="0" w:color="auto"/>
            <w:bottom w:val="none" w:sz="0" w:space="0" w:color="auto"/>
            <w:right w:val="none" w:sz="0" w:space="0" w:color="auto"/>
          </w:divBdr>
        </w:div>
        <w:div w:id="1895575957">
          <w:marLeft w:val="0"/>
          <w:marRight w:val="0"/>
          <w:marTop w:val="0"/>
          <w:marBottom w:val="0"/>
          <w:divBdr>
            <w:top w:val="none" w:sz="0" w:space="0" w:color="auto"/>
            <w:left w:val="none" w:sz="0" w:space="0" w:color="auto"/>
            <w:bottom w:val="none" w:sz="0" w:space="0" w:color="auto"/>
            <w:right w:val="none" w:sz="0" w:space="0" w:color="auto"/>
          </w:divBdr>
        </w:div>
        <w:div w:id="1229997002">
          <w:marLeft w:val="0"/>
          <w:marRight w:val="0"/>
          <w:marTop w:val="0"/>
          <w:marBottom w:val="0"/>
          <w:divBdr>
            <w:top w:val="none" w:sz="0" w:space="0" w:color="auto"/>
            <w:left w:val="none" w:sz="0" w:space="0" w:color="auto"/>
            <w:bottom w:val="none" w:sz="0" w:space="0" w:color="auto"/>
            <w:right w:val="none" w:sz="0" w:space="0" w:color="auto"/>
          </w:divBdr>
        </w:div>
        <w:div w:id="657534150">
          <w:marLeft w:val="0"/>
          <w:marRight w:val="0"/>
          <w:marTop w:val="0"/>
          <w:marBottom w:val="0"/>
          <w:divBdr>
            <w:top w:val="none" w:sz="0" w:space="0" w:color="auto"/>
            <w:left w:val="none" w:sz="0" w:space="0" w:color="auto"/>
            <w:bottom w:val="none" w:sz="0" w:space="0" w:color="auto"/>
            <w:right w:val="none" w:sz="0" w:space="0" w:color="auto"/>
          </w:divBdr>
        </w:div>
        <w:div w:id="1046493531">
          <w:marLeft w:val="0"/>
          <w:marRight w:val="0"/>
          <w:marTop w:val="0"/>
          <w:marBottom w:val="0"/>
          <w:divBdr>
            <w:top w:val="none" w:sz="0" w:space="0" w:color="auto"/>
            <w:left w:val="none" w:sz="0" w:space="0" w:color="auto"/>
            <w:bottom w:val="none" w:sz="0" w:space="0" w:color="auto"/>
            <w:right w:val="none" w:sz="0" w:space="0" w:color="auto"/>
          </w:divBdr>
        </w:div>
        <w:div w:id="2032492704">
          <w:marLeft w:val="0"/>
          <w:marRight w:val="0"/>
          <w:marTop w:val="0"/>
          <w:marBottom w:val="0"/>
          <w:divBdr>
            <w:top w:val="none" w:sz="0" w:space="0" w:color="auto"/>
            <w:left w:val="none" w:sz="0" w:space="0" w:color="auto"/>
            <w:bottom w:val="none" w:sz="0" w:space="0" w:color="auto"/>
            <w:right w:val="none" w:sz="0" w:space="0" w:color="auto"/>
          </w:divBdr>
        </w:div>
        <w:div w:id="197933020">
          <w:marLeft w:val="0"/>
          <w:marRight w:val="0"/>
          <w:marTop w:val="0"/>
          <w:marBottom w:val="0"/>
          <w:divBdr>
            <w:top w:val="none" w:sz="0" w:space="0" w:color="auto"/>
            <w:left w:val="none" w:sz="0" w:space="0" w:color="auto"/>
            <w:bottom w:val="none" w:sz="0" w:space="0" w:color="auto"/>
            <w:right w:val="none" w:sz="0" w:space="0" w:color="auto"/>
          </w:divBdr>
        </w:div>
        <w:div w:id="458111075">
          <w:marLeft w:val="0"/>
          <w:marRight w:val="0"/>
          <w:marTop w:val="0"/>
          <w:marBottom w:val="0"/>
          <w:divBdr>
            <w:top w:val="none" w:sz="0" w:space="0" w:color="auto"/>
            <w:left w:val="none" w:sz="0" w:space="0" w:color="auto"/>
            <w:bottom w:val="none" w:sz="0" w:space="0" w:color="auto"/>
            <w:right w:val="none" w:sz="0" w:space="0" w:color="auto"/>
          </w:divBdr>
        </w:div>
      </w:divsChild>
    </w:div>
    <w:div w:id="1056586331">
      <w:bodyDiv w:val="1"/>
      <w:marLeft w:val="0"/>
      <w:marRight w:val="0"/>
      <w:marTop w:val="0"/>
      <w:marBottom w:val="0"/>
      <w:divBdr>
        <w:top w:val="none" w:sz="0" w:space="0" w:color="auto"/>
        <w:left w:val="none" w:sz="0" w:space="0" w:color="auto"/>
        <w:bottom w:val="none" w:sz="0" w:space="0" w:color="auto"/>
        <w:right w:val="none" w:sz="0" w:space="0" w:color="auto"/>
      </w:divBdr>
      <w:divsChild>
        <w:div w:id="230652174">
          <w:marLeft w:val="0"/>
          <w:marRight w:val="0"/>
          <w:marTop w:val="0"/>
          <w:marBottom w:val="0"/>
          <w:divBdr>
            <w:top w:val="none" w:sz="0" w:space="0" w:color="auto"/>
            <w:left w:val="none" w:sz="0" w:space="0" w:color="auto"/>
            <w:bottom w:val="none" w:sz="0" w:space="0" w:color="auto"/>
            <w:right w:val="none" w:sz="0" w:space="0" w:color="auto"/>
          </w:divBdr>
          <w:divsChild>
            <w:div w:id="170925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28909">
      <w:bodyDiv w:val="1"/>
      <w:marLeft w:val="0"/>
      <w:marRight w:val="0"/>
      <w:marTop w:val="0"/>
      <w:marBottom w:val="0"/>
      <w:divBdr>
        <w:top w:val="none" w:sz="0" w:space="0" w:color="auto"/>
        <w:left w:val="none" w:sz="0" w:space="0" w:color="auto"/>
        <w:bottom w:val="none" w:sz="0" w:space="0" w:color="auto"/>
        <w:right w:val="none" w:sz="0" w:space="0" w:color="auto"/>
      </w:divBdr>
      <w:divsChild>
        <w:div w:id="1386249080">
          <w:marLeft w:val="0"/>
          <w:marRight w:val="0"/>
          <w:marTop w:val="0"/>
          <w:marBottom w:val="0"/>
          <w:divBdr>
            <w:top w:val="none" w:sz="0" w:space="0" w:color="auto"/>
            <w:left w:val="none" w:sz="0" w:space="0" w:color="auto"/>
            <w:bottom w:val="none" w:sz="0" w:space="0" w:color="auto"/>
            <w:right w:val="none" w:sz="0" w:space="0" w:color="auto"/>
          </w:divBdr>
          <w:divsChild>
            <w:div w:id="169492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716943">
      <w:bodyDiv w:val="1"/>
      <w:marLeft w:val="0"/>
      <w:marRight w:val="0"/>
      <w:marTop w:val="0"/>
      <w:marBottom w:val="0"/>
      <w:divBdr>
        <w:top w:val="none" w:sz="0" w:space="0" w:color="auto"/>
        <w:left w:val="none" w:sz="0" w:space="0" w:color="auto"/>
        <w:bottom w:val="none" w:sz="0" w:space="0" w:color="auto"/>
        <w:right w:val="none" w:sz="0" w:space="0" w:color="auto"/>
      </w:divBdr>
      <w:divsChild>
        <w:div w:id="1747148395">
          <w:marLeft w:val="0"/>
          <w:marRight w:val="0"/>
          <w:marTop w:val="0"/>
          <w:marBottom w:val="0"/>
          <w:divBdr>
            <w:top w:val="none" w:sz="0" w:space="0" w:color="auto"/>
            <w:left w:val="none" w:sz="0" w:space="0" w:color="auto"/>
            <w:bottom w:val="none" w:sz="0" w:space="0" w:color="auto"/>
            <w:right w:val="none" w:sz="0" w:space="0" w:color="auto"/>
          </w:divBdr>
          <w:divsChild>
            <w:div w:id="189138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2325">
      <w:bodyDiv w:val="1"/>
      <w:marLeft w:val="0"/>
      <w:marRight w:val="0"/>
      <w:marTop w:val="0"/>
      <w:marBottom w:val="0"/>
      <w:divBdr>
        <w:top w:val="none" w:sz="0" w:space="0" w:color="auto"/>
        <w:left w:val="none" w:sz="0" w:space="0" w:color="auto"/>
        <w:bottom w:val="none" w:sz="0" w:space="0" w:color="auto"/>
        <w:right w:val="none" w:sz="0" w:space="0" w:color="auto"/>
      </w:divBdr>
      <w:divsChild>
        <w:div w:id="1231115435">
          <w:marLeft w:val="0"/>
          <w:marRight w:val="0"/>
          <w:marTop w:val="0"/>
          <w:marBottom w:val="0"/>
          <w:divBdr>
            <w:top w:val="none" w:sz="0" w:space="0" w:color="auto"/>
            <w:left w:val="none" w:sz="0" w:space="0" w:color="auto"/>
            <w:bottom w:val="none" w:sz="0" w:space="0" w:color="auto"/>
            <w:right w:val="none" w:sz="0" w:space="0" w:color="auto"/>
          </w:divBdr>
          <w:divsChild>
            <w:div w:id="15533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64054">
      <w:bodyDiv w:val="1"/>
      <w:marLeft w:val="0"/>
      <w:marRight w:val="0"/>
      <w:marTop w:val="0"/>
      <w:marBottom w:val="0"/>
      <w:divBdr>
        <w:top w:val="none" w:sz="0" w:space="0" w:color="auto"/>
        <w:left w:val="none" w:sz="0" w:space="0" w:color="auto"/>
        <w:bottom w:val="none" w:sz="0" w:space="0" w:color="auto"/>
        <w:right w:val="none" w:sz="0" w:space="0" w:color="auto"/>
      </w:divBdr>
      <w:divsChild>
        <w:div w:id="727414885">
          <w:marLeft w:val="0"/>
          <w:marRight w:val="0"/>
          <w:marTop w:val="0"/>
          <w:marBottom w:val="0"/>
          <w:divBdr>
            <w:top w:val="none" w:sz="0" w:space="0" w:color="auto"/>
            <w:left w:val="none" w:sz="0" w:space="0" w:color="auto"/>
            <w:bottom w:val="none" w:sz="0" w:space="0" w:color="auto"/>
            <w:right w:val="none" w:sz="0" w:space="0" w:color="auto"/>
          </w:divBdr>
        </w:div>
      </w:divsChild>
    </w:div>
    <w:div w:id="1649478396">
      <w:bodyDiv w:val="1"/>
      <w:marLeft w:val="0"/>
      <w:marRight w:val="0"/>
      <w:marTop w:val="0"/>
      <w:marBottom w:val="0"/>
      <w:divBdr>
        <w:top w:val="none" w:sz="0" w:space="0" w:color="auto"/>
        <w:left w:val="none" w:sz="0" w:space="0" w:color="auto"/>
        <w:bottom w:val="none" w:sz="0" w:space="0" w:color="auto"/>
        <w:right w:val="none" w:sz="0" w:space="0" w:color="auto"/>
      </w:divBdr>
      <w:divsChild>
        <w:div w:id="1442997291">
          <w:marLeft w:val="0"/>
          <w:marRight w:val="0"/>
          <w:marTop w:val="0"/>
          <w:marBottom w:val="0"/>
          <w:divBdr>
            <w:top w:val="none" w:sz="0" w:space="0" w:color="auto"/>
            <w:left w:val="none" w:sz="0" w:space="0" w:color="auto"/>
            <w:bottom w:val="none" w:sz="0" w:space="0" w:color="auto"/>
            <w:right w:val="none" w:sz="0" w:space="0" w:color="auto"/>
          </w:divBdr>
          <w:divsChild>
            <w:div w:id="1523861104">
              <w:marLeft w:val="0"/>
              <w:marRight w:val="0"/>
              <w:marTop w:val="0"/>
              <w:marBottom w:val="0"/>
              <w:divBdr>
                <w:top w:val="none" w:sz="0" w:space="0" w:color="auto"/>
                <w:left w:val="none" w:sz="0" w:space="0" w:color="auto"/>
                <w:bottom w:val="none" w:sz="0" w:space="0" w:color="auto"/>
                <w:right w:val="none" w:sz="0" w:space="0" w:color="auto"/>
              </w:divBdr>
              <w:divsChild>
                <w:div w:id="182381302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758020631">
      <w:bodyDiv w:val="1"/>
      <w:marLeft w:val="0"/>
      <w:marRight w:val="0"/>
      <w:marTop w:val="0"/>
      <w:marBottom w:val="0"/>
      <w:divBdr>
        <w:top w:val="none" w:sz="0" w:space="0" w:color="auto"/>
        <w:left w:val="none" w:sz="0" w:space="0" w:color="auto"/>
        <w:bottom w:val="none" w:sz="0" w:space="0" w:color="auto"/>
        <w:right w:val="none" w:sz="0" w:space="0" w:color="auto"/>
      </w:divBdr>
      <w:divsChild>
        <w:div w:id="2020500073">
          <w:marLeft w:val="0"/>
          <w:marRight w:val="0"/>
          <w:marTop w:val="0"/>
          <w:marBottom w:val="0"/>
          <w:divBdr>
            <w:top w:val="none" w:sz="0" w:space="0" w:color="auto"/>
            <w:left w:val="none" w:sz="0" w:space="0" w:color="auto"/>
            <w:bottom w:val="none" w:sz="0" w:space="0" w:color="auto"/>
            <w:right w:val="none" w:sz="0" w:space="0" w:color="auto"/>
          </w:divBdr>
          <w:divsChild>
            <w:div w:id="63994445">
              <w:marLeft w:val="0"/>
              <w:marRight w:val="0"/>
              <w:marTop w:val="0"/>
              <w:marBottom w:val="0"/>
              <w:divBdr>
                <w:top w:val="none" w:sz="0" w:space="0" w:color="auto"/>
                <w:left w:val="none" w:sz="0" w:space="0" w:color="auto"/>
                <w:bottom w:val="none" w:sz="0" w:space="0" w:color="auto"/>
                <w:right w:val="none" w:sz="0" w:space="0" w:color="auto"/>
              </w:divBdr>
              <w:divsChild>
                <w:div w:id="99574921">
                  <w:marLeft w:val="0"/>
                  <w:marRight w:val="0"/>
                  <w:marTop w:val="0"/>
                  <w:marBottom w:val="0"/>
                  <w:divBdr>
                    <w:top w:val="none" w:sz="0" w:space="0" w:color="auto"/>
                    <w:left w:val="none" w:sz="0" w:space="0" w:color="auto"/>
                    <w:bottom w:val="none" w:sz="0" w:space="0" w:color="auto"/>
                    <w:right w:val="none" w:sz="0" w:space="0" w:color="auto"/>
                  </w:divBdr>
                  <w:divsChild>
                    <w:div w:id="1096756597">
                      <w:marLeft w:val="0"/>
                      <w:marRight w:val="0"/>
                      <w:marTop w:val="0"/>
                      <w:marBottom w:val="0"/>
                      <w:divBdr>
                        <w:top w:val="none" w:sz="0" w:space="0" w:color="auto"/>
                        <w:left w:val="none" w:sz="0" w:space="0" w:color="auto"/>
                        <w:bottom w:val="none" w:sz="0" w:space="0" w:color="auto"/>
                        <w:right w:val="none" w:sz="0" w:space="0" w:color="auto"/>
                      </w:divBdr>
                      <w:divsChild>
                        <w:div w:id="797770567">
                          <w:marLeft w:val="0"/>
                          <w:marRight w:val="0"/>
                          <w:marTop w:val="0"/>
                          <w:marBottom w:val="0"/>
                          <w:divBdr>
                            <w:top w:val="single" w:sz="6" w:space="0" w:color="D1D5DA"/>
                            <w:left w:val="single" w:sz="6" w:space="0" w:color="D1D5DA"/>
                            <w:bottom w:val="single" w:sz="6" w:space="0" w:color="D1D5DA"/>
                            <w:right w:val="single" w:sz="6" w:space="0" w:color="D1D5DA"/>
                          </w:divBdr>
                          <w:divsChild>
                            <w:div w:id="1866209820">
                              <w:marLeft w:val="0"/>
                              <w:marRight w:val="0"/>
                              <w:marTop w:val="0"/>
                              <w:marBottom w:val="0"/>
                              <w:divBdr>
                                <w:top w:val="none" w:sz="0" w:space="0" w:color="auto"/>
                                <w:left w:val="none" w:sz="0" w:space="0" w:color="auto"/>
                                <w:bottom w:val="single" w:sz="6" w:space="0" w:color="E1E4E8"/>
                                <w:right w:val="none" w:sz="0" w:space="0" w:color="auto"/>
                              </w:divBdr>
                            </w:div>
                          </w:divsChild>
                        </w:div>
                      </w:divsChild>
                    </w:div>
                  </w:divsChild>
                </w:div>
              </w:divsChild>
            </w:div>
          </w:divsChild>
        </w:div>
      </w:divsChild>
    </w:div>
    <w:div w:id="1796437680">
      <w:bodyDiv w:val="1"/>
      <w:marLeft w:val="0"/>
      <w:marRight w:val="0"/>
      <w:marTop w:val="0"/>
      <w:marBottom w:val="0"/>
      <w:divBdr>
        <w:top w:val="none" w:sz="0" w:space="0" w:color="auto"/>
        <w:left w:val="none" w:sz="0" w:space="0" w:color="auto"/>
        <w:bottom w:val="none" w:sz="0" w:space="0" w:color="auto"/>
        <w:right w:val="none" w:sz="0" w:space="0" w:color="auto"/>
      </w:divBdr>
      <w:divsChild>
        <w:div w:id="255479583">
          <w:marLeft w:val="480"/>
          <w:marRight w:val="0"/>
          <w:marTop w:val="0"/>
          <w:marBottom w:val="0"/>
          <w:divBdr>
            <w:top w:val="none" w:sz="0" w:space="0" w:color="auto"/>
            <w:left w:val="none" w:sz="0" w:space="0" w:color="auto"/>
            <w:bottom w:val="none" w:sz="0" w:space="0" w:color="auto"/>
            <w:right w:val="none" w:sz="0" w:space="0" w:color="auto"/>
          </w:divBdr>
          <w:divsChild>
            <w:div w:id="167525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161842">
      <w:bodyDiv w:val="1"/>
      <w:marLeft w:val="0"/>
      <w:marRight w:val="0"/>
      <w:marTop w:val="0"/>
      <w:marBottom w:val="0"/>
      <w:divBdr>
        <w:top w:val="none" w:sz="0" w:space="0" w:color="auto"/>
        <w:left w:val="none" w:sz="0" w:space="0" w:color="auto"/>
        <w:bottom w:val="none" w:sz="0" w:space="0" w:color="auto"/>
        <w:right w:val="none" w:sz="0" w:space="0" w:color="auto"/>
      </w:divBdr>
      <w:divsChild>
        <w:div w:id="2133016253">
          <w:marLeft w:val="0"/>
          <w:marRight w:val="0"/>
          <w:marTop w:val="0"/>
          <w:marBottom w:val="0"/>
          <w:divBdr>
            <w:top w:val="none" w:sz="0" w:space="0" w:color="auto"/>
            <w:left w:val="none" w:sz="0" w:space="0" w:color="auto"/>
            <w:bottom w:val="none" w:sz="0" w:space="0" w:color="auto"/>
            <w:right w:val="none" w:sz="0" w:space="0" w:color="auto"/>
          </w:divBdr>
          <w:divsChild>
            <w:div w:id="4684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112535">
      <w:bodyDiv w:val="1"/>
      <w:marLeft w:val="0"/>
      <w:marRight w:val="0"/>
      <w:marTop w:val="0"/>
      <w:marBottom w:val="0"/>
      <w:divBdr>
        <w:top w:val="none" w:sz="0" w:space="0" w:color="auto"/>
        <w:left w:val="none" w:sz="0" w:space="0" w:color="auto"/>
        <w:bottom w:val="none" w:sz="0" w:space="0" w:color="auto"/>
        <w:right w:val="none" w:sz="0" w:space="0" w:color="auto"/>
      </w:divBdr>
      <w:divsChild>
        <w:div w:id="1756707814">
          <w:marLeft w:val="0"/>
          <w:marRight w:val="0"/>
          <w:marTop w:val="0"/>
          <w:marBottom w:val="0"/>
          <w:divBdr>
            <w:top w:val="none" w:sz="0" w:space="0" w:color="auto"/>
            <w:left w:val="none" w:sz="0" w:space="0" w:color="auto"/>
            <w:bottom w:val="none" w:sz="0" w:space="0" w:color="auto"/>
            <w:right w:val="none" w:sz="0" w:space="0" w:color="auto"/>
          </w:divBdr>
        </w:div>
      </w:divsChild>
    </w:div>
    <w:div w:id="2090150195">
      <w:bodyDiv w:val="1"/>
      <w:marLeft w:val="0"/>
      <w:marRight w:val="0"/>
      <w:marTop w:val="0"/>
      <w:marBottom w:val="0"/>
      <w:divBdr>
        <w:top w:val="none" w:sz="0" w:space="0" w:color="auto"/>
        <w:left w:val="none" w:sz="0" w:space="0" w:color="auto"/>
        <w:bottom w:val="none" w:sz="0" w:space="0" w:color="auto"/>
        <w:right w:val="none" w:sz="0" w:space="0" w:color="auto"/>
      </w:divBdr>
    </w:div>
    <w:div w:id="2100708036">
      <w:bodyDiv w:val="1"/>
      <w:marLeft w:val="0"/>
      <w:marRight w:val="0"/>
      <w:marTop w:val="0"/>
      <w:marBottom w:val="0"/>
      <w:divBdr>
        <w:top w:val="none" w:sz="0" w:space="0" w:color="auto"/>
        <w:left w:val="none" w:sz="0" w:space="0" w:color="auto"/>
        <w:bottom w:val="none" w:sz="0" w:space="0" w:color="auto"/>
        <w:right w:val="none" w:sz="0" w:space="0" w:color="auto"/>
      </w:divBdr>
      <w:divsChild>
        <w:div w:id="1495758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6-internet-explorers.github.io/"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Berlin">
  <a:themeElements>
    <a:clrScheme name="Berli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in">
      <a:majorFont>
        <a:latin typeface="Trebuchet MS" panose="020B0603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panose="020B0603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in">
      <a:fillStyleLst>
        <a:solidFill>
          <a:schemeClr val="phClr"/>
        </a:solidFill>
        <a:gradFill rotWithShape="1">
          <a:gsLst>
            <a:gs pos="0">
              <a:schemeClr val="phClr">
                <a:tint val="60000"/>
                <a:satMod val="100000"/>
                <a:lumMod val="110000"/>
              </a:schemeClr>
            </a:gs>
            <a:gs pos="100000">
              <a:schemeClr val="phClr">
                <a:tint val="70000"/>
                <a:satMod val="100000"/>
                <a:lumMod val="100000"/>
              </a:schemeClr>
            </a:gs>
          </a:gsLst>
          <a:lin ang="5400000" scaled="0"/>
        </a:gradFill>
        <a:gradFill rotWithShape="1">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0"/>
        </a:gradFill>
      </a:bgFillStyleLst>
    </a:fmtScheme>
  </a:themeElements>
  <a:objectDefaults/>
  <a:extraClrSchemeLst/>
  <a:extLst>
    <a:ext uri="{05A4C25C-085E-4340-85A3-A5531E510DB2}">
      <thm15:themeFamily xmlns:thm15="http://schemas.microsoft.com/office/thememl/2012/main" name="Berlin" id="{7B5DBA9E-B069-418E-9360-A61BDD0615A4}" vid="{C0CBE056-4EF4-4D92-969E-947779DA7AA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C58A0-ADD2-4395-B026-B9034CEFD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6</Pages>
  <Words>4980</Words>
  <Characters>28387</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Therapist.io</vt:lpstr>
    </vt:vector>
  </TitlesOfParts>
  <Company/>
  <LinksUpToDate>false</LinksUpToDate>
  <CharactersWithSpaces>33301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Therapist.io</dc:title>
  <dc:subject/>
  <dc:creator>Brian Dean</dc:creator>
  <cp:keywords/>
  <dc:description/>
  <cp:lastModifiedBy>Brian Dean</cp:lastModifiedBy>
  <cp:revision>17</cp:revision>
  <cp:lastPrinted>2020-01-10T23:53:00Z</cp:lastPrinted>
  <dcterms:created xsi:type="dcterms:W3CDTF">2020-01-12T23:13:00Z</dcterms:created>
  <dcterms:modified xsi:type="dcterms:W3CDTF">2020-02-09T08:09:00Z</dcterms:modified>
</cp:coreProperties>
</file>